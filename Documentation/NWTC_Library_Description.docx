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7944AA" w:rsidRDefault="007944AA" w:rsidP="007944AA">
      <w:pPr>
        <w:rPr>
          <w:rFonts w:ascii="Times New Roman" w:hAnsi="Times New Roman" w:cs="Times New Roman"/>
        </w:rPr>
      </w:pPr>
      <w:moveToRangeStart w:id="0" w:author="Bonnie Jonkman" w:date="2013-02-04T12:18:00Z" w:name="move347743658"/>
      <w:moveTo w:id="1" w:author="Bonnie Jonkman" w:date="2013-02-04T12:18:00Z">
        <w:r>
          <w:rPr>
            <w:rFonts w:ascii="Times New Roman" w:hAnsi="Times New Roman" w:cs="Times New Roman"/>
          </w:rPr>
          <w:t>This documentation was developed for version 1.05.00 of the NWTC Library. Some changes may take place in later versions of the library.</w:t>
        </w:r>
      </w:moveTo>
      <w:ins w:id="2" w:author="Bonnie Jonkman" w:date="2013-02-04T12:19:00Z">
        <w:r>
          <w:rPr>
            <w:rFonts w:ascii="Times New Roman" w:hAnsi="Times New Roman" w:cs="Times New Roman"/>
          </w:rPr>
          <w:t xml:space="preserve"> Documentation was updated as follows:</w:t>
        </w:r>
      </w:ins>
    </w:p>
    <w:moveToRangeEnd w:id="0"/>
    <w:p w:rsidR="004B1D69" w:rsidRDefault="00637C08">
      <w:pPr>
        <w:ind w:left="720"/>
        <w:rPr>
          <w:rFonts w:ascii="Times New Roman" w:hAnsi="Times New Roman" w:cs="Times New Roman"/>
        </w:rPr>
        <w:pPrChange w:id="3" w:author="Bonnie Jonkman" w:date="2013-02-04T12:19:00Z">
          <w:pPr/>
        </w:pPrChange>
      </w:pPr>
      <w:r>
        <w:rPr>
          <w:rFonts w:ascii="Times New Roman" w:hAnsi="Times New Roman" w:cs="Times New Roman"/>
        </w:rPr>
        <w:t>26-Jul-2012: A</w:t>
      </w:r>
      <w:r w:rsidR="008F515D">
        <w:rPr>
          <w:rFonts w:ascii="Times New Roman" w:hAnsi="Times New Roman" w:cs="Times New Roman"/>
        </w:rPr>
        <w:t>. Platt</w:t>
      </w:r>
      <w:r w:rsidR="008F515D">
        <w:rPr>
          <w:rFonts w:ascii="Times New Roman" w:hAnsi="Times New Roman" w:cs="Times New Roman"/>
        </w:rPr>
        <w:br/>
        <w:t>24-Oct-2012: B. Jonkman</w:t>
      </w:r>
      <w:r w:rsidR="008F515D">
        <w:rPr>
          <w:rFonts w:ascii="Times New Roman" w:hAnsi="Times New Roman" w:cs="Times New Roman"/>
        </w:rPr>
        <w:br/>
        <w:t>4-Dec-2012: A. Platt</w:t>
      </w:r>
      <w:r w:rsidR="00CB5B72">
        <w:rPr>
          <w:rFonts w:ascii="Times New Roman" w:hAnsi="Times New Roman" w:cs="Times New Roman"/>
        </w:rPr>
        <w:t xml:space="preserve">  (v 1.05.02a)</w:t>
      </w:r>
      <w:r w:rsidR="000A15C6">
        <w:rPr>
          <w:rFonts w:ascii="Times New Roman" w:hAnsi="Times New Roman" w:cs="Times New Roman"/>
        </w:rPr>
        <w:br/>
      </w:r>
      <w:r w:rsidR="00877147">
        <w:rPr>
          <w:rFonts w:ascii="Times New Roman" w:hAnsi="Times New Roman" w:cs="Times New Roman"/>
        </w:rPr>
        <w:t>7</w:t>
      </w:r>
      <w:r w:rsidR="000A15C6">
        <w:rPr>
          <w:rFonts w:ascii="Times New Roman" w:hAnsi="Times New Roman" w:cs="Times New Roman"/>
        </w:rPr>
        <w:t>-Dec-2012: B. Jonkman</w:t>
      </w:r>
      <w:r w:rsidR="003026BC">
        <w:rPr>
          <w:rFonts w:ascii="Times New Roman" w:hAnsi="Times New Roman" w:cs="Times New Roman"/>
        </w:rPr>
        <w:t xml:space="preserve"> (v1.06.0</w:t>
      </w:r>
      <w:r w:rsidR="008C7544">
        <w:rPr>
          <w:rFonts w:ascii="Times New Roman" w:hAnsi="Times New Roman" w:cs="Times New Roman"/>
        </w:rPr>
        <w:t>0</w:t>
      </w:r>
      <w:r w:rsidR="00877147">
        <w:rPr>
          <w:rFonts w:ascii="Times New Roman" w:hAnsi="Times New Roman" w:cs="Times New Roman"/>
        </w:rPr>
        <w:t>b</w:t>
      </w:r>
      <w:r w:rsidR="003026BC">
        <w:rPr>
          <w:rFonts w:ascii="Times New Roman" w:hAnsi="Times New Roman" w:cs="Times New Roman"/>
        </w:rPr>
        <w:t>)</w:t>
      </w:r>
      <w:r w:rsidR="004B1D69">
        <w:rPr>
          <w:rFonts w:ascii="Times New Roman" w:hAnsi="Times New Roman" w:cs="Times New Roman"/>
        </w:rPr>
        <w:br/>
        <w:t>12-Dec-2012: M. Buhl (v1.06.00c)</w:t>
      </w:r>
      <w:ins w:id="4" w:author="Bonnie Jonkman" w:date="2013-01-22T13:21:00Z">
        <w:r w:rsidR="00B00C07">
          <w:rPr>
            <w:rFonts w:ascii="Times New Roman" w:hAnsi="Times New Roman" w:cs="Times New Roman"/>
          </w:rPr>
          <w:br/>
        </w:r>
      </w:ins>
      <w:ins w:id="5" w:author="Bonnie Jonkman" w:date="2013-04-03T12:46:00Z">
        <w:r w:rsidR="009040B5">
          <w:rPr>
            <w:rFonts w:ascii="Times New Roman" w:hAnsi="Times New Roman" w:cs="Times New Roman"/>
          </w:rPr>
          <w:t>3-</w:t>
        </w:r>
      </w:ins>
      <w:ins w:id="6" w:author="Bonnie Jonkman" w:date="2013-02-04T12:18:00Z">
        <w:r w:rsidR="00912D3B">
          <w:rPr>
            <w:rFonts w:ascii="Times New Roman" w:hAnsi="Times New Roman" w:cs="Times New Roman"/>
          </w:rPr>
          <w:t>Feb</w:t>
        </w:r>
      </w:ins>
      <w:ins w:id="7" w:author="Bonnie Jonkman" w:date="2013-01-22T13:21:00Z">
        <w:r w:rsidR="00B00C07">
          <w:rPr>
            <w:rFonts w:ascii="Times New Roman" w:hAnsi="Times New Roman" w:cs="Times New Roman"/>
          </w:rPr>
          <w:t xml:space="preserve"> 2013: B. Jonkman (v2.00.00</w:t>
        </w:r>
      </w:ins>
      <w:ins w:id="8" w:author="Bonnie Jonkman" w:date="2013-02-04T12:18:00Z">
        <w:r w:rsidR="00481ADD">
          <w:rPr>
            <w:rFonts w:ascii="Times New Roman" w:hAnsi="Times New Roman" w:cs="Times New Roman"/>
          </w:rPr>
          <w:t>c</w:t>
        </w:r>
      </w:ins>
      <w:ins w:id="9" w:author="Bonnie Jonkman" w:date="2013-01-22T13:21:00Z">
        <w:r w:rsidR="00B00C07">
          <w:rPr>
            <w:rFonts w:ascii="Times New Roman" w:hAnsi="Times New Roman" w:cs="Times New Roman"/>
          </w:rPr>
          <w:t>)</w:t>
        </w:r>
      </w:ins>
      <w:ins w:id="10" w:author="Bonnie Jonkman" w:date="2013-04-03T12:46:00Z">
        <w:r w:rsidR="00CD3D4E">
          <w:rPr>
            <w:rFonts w:ascii="Times New Roman" w:hAnsi="Times New Roman" w:cs="Times New Roman"/>
          </w:rPr>
          <w:t xml:space="preserve"> [incomplete]</w:t>
        </w:r>
      </w:ins>
      <w:bookmarkStart w:id="11" w:name="_GoBack"/>
      <w:bookmarkEnd w:id="11"/>
    </w:p>
    <w:p w:rsidR="00A56F96" w:rsidDel="007944AA" w:rsidRDefault="00783CD6" w:rsidP="00783CD6">
      <w:pPr>
        <w:rPr>
          <w:rFonts w:ascii="Times New Roman" w:hAnsi="Times New Roman" w:cs="Times New Roman"/>
        </w:rPr>
      </w:pPr>
      <w:moveFromRangeStart w:id="12" w:author="Bonnie Jonkman" w:date="2013-02-04T12:18:00Z" w:name="move347743658"/>
      <w:moveFrom w:id="13" w:author="Bonnie Jonkman" w:date="2013-02-04T12:18:00Z">
        <w:r w:rsidDel="007944AA">
          <w:rPr>
            <w:rFonts w:ascii="Times New Roman" w:hAnsi="Times New Roman" w:cs="Times New Roman"/>
          </w:rPr>
          <w:t xml:space="preserve">This documentation was developed for </w:t>
        </w:r>
        <w:r w:rsidR="008B4048" w:rsidDel="007944AA">
          <w:rPr>
            <w:rFonts w:ascii="Times New Roman" w:hAnsi="Times New Roman" w:cs="Times New Roman"/>
          </w:rPr>
          <w:t>v</w:t>
        </w:r>
        <w:r w:rsidDel="007944AA">
          <w:rPr>
            <w:rFonts w:ascii="Times New Roman" w:hAnsi="Times New Roman" w:cs="Times New Roman"/>
          </w:rPr>
          <w:t>ersion</w:t>
        </w:r>
        <w:r w:rsidR="008B4048" w:rsidDel="007944AA">
          <w:rPr>
            <w:rFonts w:ascii="Times New Roman" w:hAnsi="Times New Roman" w:cs="Times New Roman"/>
          </w:rPr>
          <w:t xml:space="preserve"> 1.0</w:t>
        </w:r>
        <w:r w:rsidR="00A1359C" w:rsidDel="007944AA">
          <w:rPr>
            <w:rFonts w:ascii="Times New Roman" w:hAnsi="Times New Roman" w:cs="Times New Roman"/>
          </w:rPr>
          <w:t>5</w:t>
        </w:r>
        <w:r w:rsidR="008B4048" w:rsidDel="007944AA">
          <w:rPr>
            <w:rFonts w:ascii="Times New Roman" w:hAnsi="Times New Roman" w:cs="Times New Roman"/>
          </w:rPr>
          <w:t>.0</w:t>
        </w:r>
        <w:r w:rsidR="00A1359C" w:rsidDel="007944AA">
          <w:rPr>
            <w:rFonts w:ascii="Times New Roman" w:hAnsi="Times New Roman" w:cs="Times New Roman"/>
          </w:rPr>
          <w:t>0</w:t>
        </w:r>
        <w:r w:rsidDel="007944AA">
          <w:rPr>
            <w:rFonts w:ascii="Times New Roman" w:hAnsi="Times New Roman" w:cs="Times New Roman"/>
          </w:rPr>
          <w:t xml:space="preserve"> of the NWTC Library. Some changes may take place in</w:t>
        </w:r>
        <w:r w:rsidR="00A1359C" w:rsidDel="007944AA">
          <w:rPr>
            <w:rFonts w:ascii="Times New Roman" w:hAnsi="Times New Roman" w:cs="Times New Roman"/>
          </w:rPr>
          <w:t xml:space="preserve"> later versions of the library</w:t>
        </w:r>
        <w:r w:rsidDel="007944AA">
          <w:rPr>
            <w:rFonts w:ascii="Times New Roman" w:hAnsi="Times New Roman" w:cs="Times New Roman"/>
          </w:rPr>
          <w:t>.</w:t>
        </w:r>
      </w:moveFrom>
    </w:p>
    <w:moveFromRangeEnd w:id="12"/>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r>
        <w:rPr>
          <w:rFonts w:ascii="Times New Roman" w:hAnsi="Times New Roman" w:cs="Times New Roman"/>
        </w:rPr>
        <w:t>Declares kind for single- or double-precision floating-point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r>
        <w:rPr>
          <w:rFonts w:ascii="Times New Roman" w:hAnsi="Times New Roman" w:cs="Times New Roman"/>
        </w:rPr>
        <w:br/>
      </w:r>
      <w:del w:id="14" w:author="Bonnie Jonkman" w:date="2013-01-16T13:35:00Z">
        <w:r w:rsidR="0082759E" w:rsidRPr="0082759E" w:rsidDel="00E217E1">
          <w:rPr>
            <w:rFonts w:ascii="Times New Roman" w:hAnsi="Times New Roman" w:cs="Times New Roman"/>
          </w:rPr>
          <w:delText>BufferRoutines.f90</w:delText>
        </w:r>
        <w:r w:rsidR="0082759E" w:rsidDel="00E217E1">
          <w:rPr>
            <w:rFonts w:ascii="Times New Roman" w:hAnsi="Times New Roman" w:cs="Times New Roman"/>
          </w:rPr>
          <w:delText xml:space="preserve">, </w:delText>
        </w:r>
      </w:del>
      <w:r w:rsidR="000F1108">
        <w:rPr>
          <w:rFonts w:ascii="Times New Roman" w:hAnsi="Times New Roman" w:cs="Times New Roman"/>
        </w:rPr>
        <w:t xml:space="preserve">ModMesh.f90, </w:t>
      </w:r>
      <w:ins w:id="15" w:author="Bonnie Jonkman" w:date="2013-02-01T13:42:00Z">
        <w:r w:rsidR="00C12602">
          <w:rPr>
            <w:rFonts w:ascii="Times New Roman" w:hAnsi="Times New Roman" w:cs="Times New Roman"/>
          </w:rPr>
          <w:t xml:space="preserve">ModMesh_Types.f90, </w:t>
        </w:r>
      </w:ins>
      <w:del w:id="16" w:author="Bonnie Jonkman" w:date="2013-03-08T11:45:00Z">
        <w:r w:rsidRPr="0030482A" w:rsidDel="001330F8">
          <w:rPr>
            <w:rFonts w:ascii="Times New Roman" w:hAnsi="Times New Roman" w:cs="Times New Roman"/>
          </w:rPr>
          <w:delText>NWTC_Aero.f90</w:delText>
        </w:r>
        <w:r w:rsidDel="001330F8">
          <w:rPr>
            <w:rFonts w:ascii="Times New Roman" w:hAnsi="Times New Roman" w:cs="Times New Roman"/>
          </w:rPr>
          <w:delText>,</w:delText>
        </w:r>
        <w:r w:rsidRPr="0030482A" w:rsidDel="001330F8">
          <w:rPr>
            <w:rFonts w:ascii="Times New Roman" w:hAnsi="Times New Roman" w:cs="Times New Roman"/>
          </w:rPr>
          <w:delText xml:space="preserve"> </w:delText>
        </w:r>
      </w:del>
      <w:r w:rsidRPr="0030482A">
        <w:rPr>
          <w:rFonts w:ascii="Times New Roman" w:hAnsi="Times New Roman" w:cs="Times New Roman"/>
        </w:rPr>
        <w:t>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w:t>
      </w:r>
      <w:r w:rsidRPr="0030482A">
        <w:rPr>
          <w:rFonts w:ascii="Times New Roman" w:hAnsi="Times New Roman" w:cs="Times New Roman"/>
        </w:rPr>
        <w:t>SysMatlab.f90</w:t>
      </w:r>
      <w:r w:rsidR="000A15C6">
        <w:rPr>
          <w:rFonts w:ascii="Times New Roman" w:hAnsi="Times New Roman" w:cs="Times New Roman"/>
        </w:rPr>
        <w:t>, or SysIVF_</w:t>
      </w:r>
      <w:r w:rsidR="00093108">
        <w:rPr>
          <w:rFonts w:ascii="Times New Roman" w:hAnsi="Times New Roman" w:cs="Times New Roman"/>
        </w:rPr>
        <w:t>L</w:t>
      </w:r>
      <w:r w:rsidR="000A15C6">
        <w:rPr>
          <w:rFonts w:ascii="Times New Roman" w:hAnsi="Times New Roman" w:cs="Times New Roman"/>
        </w:rPr>
        <w:t>abview.f90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del w:id="17" w:author="Bonnie Jonkman" w:date="2013-03-08T11:45:00Z">
        <w:r w:rsidRPr="0030482A" w:rsidDel="001330F8">
          <w:rPr>
            <w:rFonts w:ascii="Times New Roman" w:hAnsi="Times New Roman" w:cs="Times New Roman"/>
          </w:rPr>
          <w:delText>NWTC_Aero.f90</w:delText>
        </w:r>
      </w:del>
      <w:ins w:id="18" w:author="Bonnie Jonkman" w:date="2013-02-01T13:43:00Z">
        <w:r w:rsidR="00C12602">
          <w:rPr>
            <w:rFonts w:ascii="Times New Roman" w:hAnsi="Times New Roman" w:cs="Times New Roman"/>
          </w:rPr>
          <w:t>ModMesh_Types.f90</w:t>
        </w:r>
      </w:ins>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Default="00533FF0" w:rsidP="00533FF0">
      <w:pPr>
        <w:spacing w:after="0"/>
        <w:ind w:left="720"/>
        <w:rPr>
          <w:ins w:id="19" w:author="Bonnie Jonkman" w:date="2013-04-03T12:44:00Z"/>
          <w:rFonts w:ascii="Times New Roman" w:hAnsi="Times New Roman" w:cs="Times New Roman"/>
        </w:rPr>
      </w:pPr>
      <w:r w:rsidRPr="0030482A">
        <w:rPr>
          <w:rFonts w:ascii="Times New Roman" w:hAnsi="Times New Roman" w:cs="Times New Roman"/>
        </w:rPr>
        <w:t>Invoking programs should call NWTC_Init() to initialize data importa</w:t>
      </w:r>
      <w:r>
        <w:rPr>
          <w:rFonts w:ascii="Times New Roman" w:hAnsi="Times New Roman" w:cs="Times New Roman"/>
        </w:rPr>
        <w:t>nt to the use of the library.</w:t>
      </w:r>
    </w:p>
    <w:p w:rsidR="001E5B64" w:rsidRDefault="001E5B64" w:rsidP="00533FF0">
      <w:pPr>
        <w:spacing w:after="0"/>
        <w:ind w:left="720"/>
        <w:rPr>
          <w:ins w:id="20" w:author="Bonnie Jonkman" w:date="2013-04-03T12:44:00Z"/>
          <w:rFonts w:ascii="Times New Roman" w:hAnsi="Times New Roman" w:cs="Times New Roman"/>
        </w:rPr>
      </w:pPr>
    </w:p>
    <w:p w:rsidR="001E5B64" w:rsidRDefault="001E5B64" w:rsidP="00533FF0">
      <w:pPr>
        <w:spacing w:after="0"/>
        <w:ind w:left="720"/>
        <w:rPr>
          <w:ins w:id="21" w:author="Bonnie Jonkman" w:date="2013-04-03T12:44:00Z"/>
          <w:rFonts w:ascii="Times New Roman" w:hAnsi="Times New Roman" w:cs="Times New Roman"/>
        </w:rPr>
      </w:pPr>
    </w:p>
    <w:p w:rsidR="001E5B64" w:rsidRDefault="001E5B64" w:rsidP="00533FF0">
      <w:pPr>
        <w:spacing w:after="0"/>
        <w:ind w:left="720"/>
        <w:rPr>
          <w:ins w:id="22" w:author="Bonnie Jonkman" w:date="2013-04-03T12:44:00Z"/>
          <w:rFonts w:ascii="Times New Roman" w:hAnsi="Times New Roman" w:cs="Times New Roman"/>
        </w:rPr>
      </w:pPr>
    </w:p>
    <w:p w:rsidR="001E5B64" w:rsidRDefault="001E5B64" w:rsidP="00533FF0">
      <w:pPr>
        <w:spacing w:after="0"/>
        <w:ind w:left="720"/>
        <w:rPr>
          <w:ins w:id="23" w:author="Bonnie Jonkman" w:date="2013-04-03T12:44:00Z"/>
          <w:rFonts w:ascii="Times New Roman" w:hAnsi="Times New Roman" w:cs="Times New Roman"/>
        </w:rPr>
      </w:pPr>
    </w:p>
    <w:p w:rsidR="001E5B64" w:rsidRPr="0030482A" w:rsidRDefault="001E5B64" w:rsidP="00533FF0">
      <w:pPr>
        <w:spacing w:after="0"/>
        <w:ind w:left="720"/>
        <w:rPr>
          <w:rFonts w:ascii="Times New Roman" w:hAnsi="Times New Roman" w:cs="Times New Roman"/>
        </w:rPr>
      </w:pP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lastRenderedPageBreak/>
        <w:t>MODULE NWTC_Library</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Change w:id="24" w:author="Bonnie Jonkman" w:date="2013-02-01T13:45:00Z">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PrChange>
      </w:tblPr>
      <w:tblGrid>
        <w:gridCol w:w="3572"/>
        <w:gridCol w:w="1396"/>
        <w:gridCol w:w="4183"/>
        <w:tblGridChange w:id="25">
          <w:tblGrid>
            <w:gridCol w:w="3572"/>
            <w:gridCol w:w="1396"/>
            <w:gridCol w:w="4183"/>
          </w:tblGrid>
        </w:tblGridChange>
      </w:tblGrid>
      <w:tr w:rsidR="00533FF0" w:rsidRPr="00C07FB6" w:rsidTr="00C12602">
        <w:trPr>
          <w:cantSplit/>
          <w:tblHeader/>
        </w:trPr>
        <w:tc>
          <w:tcPr>
            <w:tcW w:w="3572" w:type="dxa"/>
            <w:tcBorders>
              <w:top w:val="nil"/>
            </w:tcBorders>
            <w:shd w:val="clear" w:color="auto" w:fill="D9D9D9" w:themeFill="background1" w:themeFillShade="D9"/>
            <w:tcPrChange w:id="26" w:author="Bonnie Jonkman" w:date="2013-02-01T13:45:00Z">
              <w:tcPr>
                <w:tcW w:w="3572" w:type="dxa"/>
                <w:tcBorders>
                  <w:top w:val="nil"/>
                </w:tcBorders>
                <w:shd w:val="clear" w:color="auto" w:fill="D9D9D9" w:themeFill="background1" w:themeFillShade="D9"/>
              </w:tcPr>
            </w:tcPrChange>
          </w:tcPr>
          <w:p w:rsidR="00533FF0" w:rsidRPr="00AE2CD5" w:rsidRDefault="00533FF0" w:rsidP="00E037C6">
            <w:pPr>
              <w:rPr>
                <w:rFonts w:ascii="Times New Roman" w:hAnsi="Times New Roman" w:cs="Times New Roman"/>
              </w:rPr>
            </w:pPr>
            <w:r w:rsidRPr="00AE2CD5">
              <w:rPr>
                <w:rFonts w:ascii="Times New Roman" w:hAnsi="Times New Roman" w:cs="Times New Roman"/>
              </w:rPr>
              <w:t>Name</w:t>
            </w:r>
          </w:p>
        </w:tc>
        <w:tc>
          <w:tcPr>
            <w:tcW w:w="1396" w:type="dxa"/>
            <w:tcBorders>
              <w:top w:val="nil"/>
            </w:tcBorders>
            <w:shd w:val="clear" w:color="auto" w:fill="D9D9D9" w:themeFill="background1" w:themeFillShade="D9"/>
            <w:tcPrChange w:id="27" w:author="Bonnie Jonkman" w:date="2013-02-01T13:45:00Z">
              <w:tcPr>
                <w:tcW w:w="1396" w:type="dxa"/>
                <w:tcBorders>
                  <w:top w:val="nil"/>
                </w:tcBorders>
                <w:shd w:val="clear" w:color="auto" w:fill="D9D9D9" w:themeFill="background1" w:themeFillShade="D9"/>
              </w:tcPr>
            </w:tcPrChange>
          </w:tcPr>
          <w:p w:rsidR="00533FF0" w:rsidRPr="00AE2CD5" w:rsidRDefault="00533FF0" w:rsidP="00E037C6">
            <w:pPr>
              <w:rPr>
                <w:rFonts w:ascii="Times New Roman" w:hAnsi="Times New Roman" w:cs="Times New Roman"/>
              </w:rPr>
            </w:pPr>
            <w:r w:rsidRPr="00AE2CD5">
              <w:rPr>
                <w:rFonts w:ascii="Times New Roman" w:hAnsi="Times New Roman" w:cs="Times New Roman"/>
              </w:rPr>
              <w:t>Arguments</w:t>
            </w:r>
          </w:p>
        </w:tc>
        <w:tc>
          <w:tcPr>
            <w:tcW w:w="4183" w:type="dxa"/>
            <w:tcBorders>
              <w:top w:val="nil"/>
            </w:tcBorders>
            <w:shd w:val="clear" w:color="auto" w:fill="D9D9D9" w:themeFill="background1" w:themeFillShade="D9"/>
            <w:tcPrChange w:id="28" w:author="Bonnie Jonkman" w:date="2013-02-01T13:45:00Z">
              <w:tcPr>
                <w:tcW w:w="4183" w:type="dxa"/>
                <w:tcBorders>
                  <w:top w:val="nil"/>
                </w:tcBorders>
                <w:shd w:val="clear" w:color="auto" w:fill="D9D9D9" w:themeFill="background1" w:themeFillShade="D9"/>
              </w:tcPr>
            </w:tcPrChange>
          </w:tcPr>
          <w:p w:rsidR="00533FF0" w:rsidRPr="00AE2CD5" w:rsidRDefault="00533FF0" w:rsidP="00E037C6">
            <w:pPr>
              <w:rPr>
                <w:rFonts w:ascii="Times New Roman" w:hAnsi="Times New Roman" w:cs="Times New Roman"/>
              </w:rPr>
            </w:pPr>
            <w:r w:rsidRPr="00AE2CD5">
              <w:rPr>
                <w:rFonts w:ascii="Times New Roman" w:hAnsi="Times New Roman" w:cs="Times New Roman"/>
              </w:rPr>
              <w:t>Description</w:t>
            </w:r>
          </w:p>
        </w:tc>
      </w:tr>
      <w:tr w:rsidR="00533FF0" w:rsidRPr="00C07FB6" w:rsidTr="00C12602">
        <w:trPr>
          <w:cantSplit/>
        </w:trPr>
        <w:tc>
          <w:tcPr>
            <w:tcW w:w="3572" w:type="dxa"/>
            <w:tcPrChange w:id="29" w:author="Bonnie Jonkman" w:date="2013-02-01T13:44:00Z">
              <w:tcPr>
                <w:tcW w:w="3572" w:type="dxa"/>
              </w:tcPr>
            </w:tcPrChange>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NWTC_Init</w:t>
            </w:r>
          </w:p>
        </w:tc>
        <w:tc>
          <w:tcPr>
            <w:tcW w:w="1396" w:type="dxa"/>
            <w:tcPrChange w:id="30" w:author="Bonnie Jonkman" w:date="2013-02-01T13:44:00Z">
              <w:tcPr>
                <w:tcW w:w="1396" w:type="dxa"/>
              </w:tcPr>
            </w:tcPrChange>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ProgNameIn,</w:t>
            </w:r>
            <w:r>
              <w:rPr>
                <w:rFonts w:ascii="Times New Roman" w:hAnsi="Times New Roman" w:cs="Times New Roman"/>
              </w:rPr>
              <w:br/>
            </w:r>
            <w:r w:rsidRPr="0030482A">
              <w:rPr>
                <w:rFonts w:ascii="Times New Roman" w:hAnsi="Times New Roman" w:cs="Times New Roman"/>
              </w:rPr>
              <w:t>ProgVerIn</w:t>
            </w:r>
          </w:p>
        </w:tc>
        <w:tc>
          <w:tcPr>
            <w:tcW w:w="4183" w:type="dxa"/>
            <w:tcPrChange w:id="31" w:author="Bonnie Jonkman" w:date="2013-02-01T13:44:00Z">
              <w:tcPr>
                <w:tcW w:w="4183" w:type="dxa"/>
              </w:tcPr>
            </w:tcPrChange>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r w:rsidRPr="00106467">
              <w:rPr>
                <w:rFonts w:ascii="Times New Roman" w:hAnsi="Times New Roman" w:cs="Times New Roman"/>
                <w:i/>
              </w:rPr>
              <w:t>ProgName</w:t>
            </w:r>
            <w:r w:rsidRPr="0030482A">
              <w:rPr>
                <w:rFonts w:ascii="Times New Roman" w:hAnsi="Times New Roman" w:cs="Times New Roman"/>
              </w:rPr>
              <w:t xml:space="preserve"> and </w:t>
            </w:r>
            <w:r w:rsidRPr="00106467">
              <w:rPr>
                <w:rFonts w:ascii="Times New Roman" w:hAnsi="Times New Roman" w:cs="Times New Roman"/>
                <w:i/>
              </w:rPr>
              <w:t>ProgVer</w:t>
            </w:r>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Del="003229FA" w:rsidRDefault="00533FF0" w:rsidP="00533FF0">
      <w:pPr>
        <w:spacing w:after="0"/>
        <w:rPr>
          <w:del w:id="32" w:author="Bonnie Jonkman" w:date="2013-01-21T11:16:00Z"/>
          <w:rFonts w:ascii="Times New Roman" w:hAnsi="Times New Roman" w:cs="Times New Roman"/>
        </w:rPr>
      </w:pPr>
    </w:p>
    <w:p w:rsidR="00F441B2" w:rsidRDefault="00F441B2">
      <w:pPr>
        <w:rPr>
          <w:rFonts w:ascii="Times New Roman" w:hAnsi="Times New Roman" w:cs="Times New Roman"/>
        </w:rPr>
      </w:pPr>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w:t>
      </w:r>
      <w:r w:rsidR="004528C7" w:rsidRPr="004528C7">
        <w:rPr>
          <w:rFonts w:ascii="Times New Roman" w:hAnsi="Times New Roman" w:cs="Times New Roman"/>
        </w:rPr>
        <w:t>SysGnu</w:t>
      </w:r>
      <w:r w:rsidR="004528C7">
        <w:rPr>
          <w:rFonts w:ascii="Times New Roman" w:hAnsi="Times New Roman" w:cs="Times New Roman"/>
        </w:rPr>
        <w:t>Linux</w:t>
      </w:r>
      <w:r w:rsidRPr="005941B0">
        <w:rPr>
          <w:rFonts w:ascii="Times New Roman" w:hAnsi="Times New Roman" w:cs="Times New Roman"/>
        </w:rPr>
        <w:t xml:space="preserve">.f90, </w:t>
      </w:r>
      <w:r w:rsidR="004528C7" w:rsidRPr="004528C7">
        <w:rPr>
          <w:rFonts w:ascii="Times New Roman" w:hAnsi="Times New Roman" w:cs="Times New Roman"/>
        </w:rPr>
        <w:t>SysGnu</w:t>
      </w:r>
      <w:r w:rsidR="004528C7">
        <w:rPr>
          <w:rFonts w:ascii="Times New Roman" w:hAnsi="Times New Roman" w:cs="Times New Roman"/>
        </w:rPr>
        <w:t>Win</w:t>
      </w:r>
      <w:r w:rsidR="004528C7" w:rsidRPr="005941B0">
        <w:rPr>
          <w:rFonts w:ascii="Times New Roman" w:hAnsi="Times New Roman" w:cs="Times New Roman"/>
        </w:rPr>
        <w:t>.f90,</w:t>
      </w:r>
      <w:r w:rsidR="004528C7">
        <w:rPr>
          <w:rFonts w:ascii="Times New Roman" w:hAnsi="Times New Roman" w:cs="Times New Roman"/>
        </w:rPr>
        <w:t xml:space="preserve"> </w:t>
      </w:r>
      <w:r w:rsidRPr="005941B0">
        <w:rPr>
          <w:rFonts w:ascii="Times New Roman" w:hAnsi="Times New Roman" w:cs="Times New Roman"/>
        </w:rPr>
        <w:t xml:space="preserve">SysIFL.f90, SysMatlab.f90, </w:t>
      </w:r>
      <w:r w:rsidR="004528C7">
        <w:rPr>
          <w:rFonts w:ascii="Times New Roman" w:hAnsi="Times New Roman" w:cs="Times New Roman"/>
        </w:rPr>
        <w:t>SysIVF_Labview.f90</w:t>
      </w:r>
      <w:r w:rsidRPr="005941B0">
        <w:rPr>
          <w:rFonts w:ascii="Times New Roman" w:hAnsi="Times New Roman" w:cs="Times New Roman"/>
        </w:rPr>
        <w:t>)</w:t>
      </w:r>
    </w:p>
    <w:p w:rsidR="004528C7" w:rsidRDefault="005941B0" w:rsidP="00A66463">
      <w:pPr>
        <w:tabs>
          <w:tab w:val="left" w:pos="2340"/>
        </w:tabs>
        <w:spacing w:after="0"/>
        <w:ind w:left="720"/>
        <w:rPr>
          <w:rFonts w:ascii="Times New Roman" w:hAnsi="Times New Roman" w:cs="Times New Roman"/>
        </w:rPr>
      </w:pPr>
      <w:r w:rsidRPr="005941B0">
        <w:rPr>
          <w:rFonts w:ascii="Times New Roman" w:hAnsi="Times New Roman" w:cs="Times New Roman"/>
        </w:rPr>
        <w:t xml:space="preserve">Contains routines with system-specific logic and references. It also contains standard (but not system-specific) routines </w:t>
      </w:r>
      <w:r w:rsidR="00BD6E5B">
        <w:rPr>
          <w:rFonts w:ascii="Times New Roman" w:hAnsi="Times New Roman" w:cs="Times New Roman"/>
        </w:rPr>
        <w:t xml:space="preserve">that </w:t>
      </w:r>
      <w:r w:rsidRPr="005941B0">
        <w:rPr>
          <w:rFonts w:ascii="Times New Roman" w:hAnsi="Times New Roman" w:cs="Times New Roman"/>
        </w:rPr>
        <w:t>it uses.</w:t>
      </w:r>
    </w:p>
    <w:p w:rsidR="004528C7" w:rsidRDefault="004528C7" w:rsidP="00A66463">
      <w:pPr>
        <w:tabs>
          <w:tab w:val="left" w:pos="2340"/>
        </w:tabs>
        <w:spacing w:after="0"/>
        <w:ind w:left="720"/>
        <w:rPr>
          <w:rFonts w:ascii="Times New Roman" w:hAnsi="Times New Roman" w:cs="Times New Roman"/>
        </w:rPr>
      </w:pPr>
    </w:p>
    <w:tbl>
      <w:tblPr>
        <w:tblStyle w:val="LightList-Accent1"/>
        <w:tblW w:w="8640" w:type="dxa"/>
        <w:tblInd w:w="7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tblBorders>
        <w:tblLook w:val="04A0" w:firstRow="1" w:lastRow="0" w:firstColumn="1" w:lastColumn="0" w:noHBand="0" w:noVBand="1"/>
      </w:tblPr>
      <w:tblGrid>
        <w:gridCol w:w="2000"/>
        <w:gridCol w:w="6640"/>
      </w:tblGrid>
      <w:tr w:rsidR="004528C7" w:rsidTr="00BD6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shd w:val="clear" w:color="auto" w:fill="000000" w:themeFill="text1"/>
          </w:tcPr>
          <w:p w:rsidR="004528C7" w:rsidRDefault="004528C7" w:rsidP="002B1951">
            <w:pPr>
              <w:tabs>
                <w:tab w:val="left" w:pos="2340"/>
              </w:tabs>
              <w:rPr>
                <w:rFonts w:ascii="Times New Roman" w:hAnsi="Times New Roman" w:cs="Times New Roman"/>
              </w:rPr>
            </w:pPr>
            <w:r>
              <w:rPr>
                <w:rFonts w:ascii="Times New Roman" w:hAnsi="Times New Roman" w:cs="Times New Roman"/>
              </w:rPr>
              <w:t xml:space="preserve">Sys </w:t>
            </w:r>
            <w:r w:rsidR="002B1951">
              <w:rPr>
                <w:rFonts w:ascii="Times New Roman" w:hAnsi="Times New Roman" w:cs="Times New Roman"/>
              </w:rPr>
              <w:t>F</w:t>
            </w:r>
            <w:r>
              <w:rPr>
                <w:rFonts w:ascii="Times New Roman" w:hAnsi="Times New Roman" w:cs="Times New Roman"/>
              </w:rPr>
              <w:t>ile</w:t>
            </w:r>
          </w:p>
        </w:tc>
        <w:tc>
          <w:tcPr>
            <w:tcW w:w="3863" w:type="pct"/>
            <w:shd w:val="clear" w:color="auto" w:fill="000000" w:themeFill="text1"/>
          </w:tcPr>
          <w:p w:rsidR="004528C7" w:rsidRDefault="004528C7" w:rsidP="004528C7">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Intended Compiler/System</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SysIVF.f90</w:t>
            </w:r>
          </w:p>
        </w:tc>
        <w:tc>
          <w:tcPr>
            <w:tcW w:w="3863" w:type="pct"/>
            <w:tcBorders>
              <w:top w:val="none" w:sz="0" w:space="0" w:color="auto"/>
              <w:bottom w:val="none" w:sz="0" w:space="0" w:color="auto"/>
              <w:right w:val="none" w:sz="0" w:space="0" w:color="auto"/>
            </w:tcBorders>
          </w:tcPr>
          <w:p w:rsidR="004528C7" w:rsidRPr="00BD6E5B" w:rsidRDefault="004528C7" w:rsidP="00B9489E">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B9489E">
            <w:pPr>
              <w:tabs>
                <w:tab w:val="left" w:pos="2340"/>
              </w:tabs>
              <w:rPr>
                <w:rFonts w:ascii="Times New Roman" w:hAnsi="Times New Roman" w:cs="Times New Roman"/>
                <w:sz w:val="20"/>
              </w:rPr>
            </w:pPr>
            <w:r w:rsidRPr="00BD6E5B">
              <w:rPr>
                <w:rFonts w:ascii="Times New Roman" w:hAnsi="Times New Roman" w:cs="Times New Roman"/>
                <w:sz w:val="20"/>
              </w:rPr>
              <w:t>SysIFL.f90</w:t>
            </w:r>
          </w:p>
        </w:tc>
        <w:tc>
          <w:tcPr>
            <w:tcW w:w="3863" w:type="pct"/>
          </w:tcPr>
          <w:p w:rsidR="004528C7" w:rsidRPr="00BD6E5B" w:rsidRDefault="004528C7" w:rsidP="00B9489E">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SysGnuLinux.f90</w:t>
            </w:r>
          </w:p>
        </w:tc>
        <w:tc>
          <w:tcPr>
            <w:tcW w:w="3863" w:type="pct"/>
            <w:tcBorders>
              <w:top w:val="none" w:sz="0" w:space="0" w:color="auto"/>
              <w:bottom w:val="none" w:sz="0" w:space="0" w:color="auto"/>
              <w:right w:val="none" w:sz="0" w:space="0" w:color="auto"/>
            </w:tcBorders>
          </w:tcPr>
          <w:p w:rsidR="004528C7" w:rsidRPr="00BD6E5B" w:rsidRDefault="004528C7" w:rsidP="00B9489E">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4528C7">
            <w:pPr>
              <w:tabs>
                <w:tab w:val="left" w:pos="2340"/>
              </w:tabs>
              <w:rPr>
                <w:rFonts w:ascii="Times New Roman" w:hAnsi="Times New Roman" w:cs="Times New Roman"/>
                <w:sz w:val="20"/>
              </w:rPr>
            </w:pPr>
            <w:r w:rsidRPr="00BD6E5B">
              <w:rPr>
                <w:rFonts w:ascii="Times New Roman" w:hAnsi="Times New Roman" w:cs="Times New Roman"/>
                <w:sz w:val="20"/>
              </w:rPr>
              <w:t>SysGnuWin.f90</w:t>
            </w:r>
          </w:p>
        </w:tc>
        <w:tc>
          <w:tcPr>
            <w:tcW w:w="3863" w:type="pct"/>
          </w:tcPr>
          <w:p w:rsidR="004528C7" w:rsidRPr="00BD6E5B" w:rsidRDefault="004528C7" w:rsidP="004528C7">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SysMatlab.f90</w:t>
            </w:r>
          </w:p>
        </w:tc>
        <w:tc>
          <w:tcPr>
            <w:tcW w:w="3863" w:type="pct"/>
            <w:tcBorders>
              <w:top w:val="none" w:sz="0" w:space="0" w:color="auto"/>
              <w:bottom w:val="none" w:sz="0" w:space="0" w:color="auto"/>
              <w:right w:val="none" w:sz="0" w:space="0" w:color="auto"/>
            </w:tcBorders>
          </w:tcPr>
          <w:p w:rsidR="004528C7" w:rsidRPr="00BD6E5B" w:rsidRDefault="004528C7" w:rsidP="00A66463">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Matlab's mex functions</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SysIVF_Labview.f90</w:t>
            </w:r>
          </w:p>
        </w:tc>
        <w:tc>
          <w:tcPr>
            <w:tcW w:w="3863" w:type="pct"/>
          </w:tcPr>
          <w:p w:rsidR="004528C7" w:rsidRPr="00BD6E5B" w:rsidRDefault="004528C7" w:rsidP="00A66463">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references to IFPORT removed and no writing to the screen (output to a file named “Console.txt” instead)</w:t>
            </w:r>
          </w:p>
        </w:tc>
      </w:tr>
    </w:tbl>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r>
        <w:rPr>
          <w:rFonts w:ascii="Times New Roman" w:hAnsi="Times New Roman" w:cs="Times New Roman"/>
          <w:u w:val="single"/>
        </w:rPr>
        <w:t>SysSubs</w:t>
      </w:r>
      <w:r w:rsidRPr="00D45447">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614"/>
        <w:gridCol w:w="1292"/>
        <w:gridCol w:w="4238"/>
        <w:tblGridChange w:id="33">
          <w:tblGrid>
            <w:gridCol w:w="425"/>
            <w:gridCol w:w="3189"/>
            <w:gridCol w:w="425"/>
            <w:gridCol w:w="867"/>
            <w:gridCol w:w="425"/>
            <w:gridCol w:w="3813"/>
            <w:gridCol w:w="425"/>
          </w:tblGrid>
        </w:tblGridChange>
      </w:tblGrid>
      <w:tr w:rsidR="00C07FB6" w:rsidTr="00B31B18">
        <w:trPr>
          <w:cantSplit/>
          <w:tblHeader/>
        </w:trPr>
        <w:tc>
          <w:tcPr>
            <w:tcW w:w="3614"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Name</w:t>
            </w:r>
          </w:p>
        </w:tc>
        <w:tc>
          <w:tcPr>
            <w:tcW w:w="1292"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Arguments</w:t>
            </w:r>
          </w:p>
        </w:tc>
        <w:tc>
          <w:tcPr>
            <w:tcW w:w="4238" w:type="dxa"/>
            <w:tcBorders>
              <w:top w:val="nil"/>
            </w:tcBorders>
            <w:shd w:val="clear" w:color="auto" w:fill="D9D9D9" w:themeFill="background1" w:themeFillShade="D9"/>
          </w:tcPr>
          <w:p w:rsidR="00C07FB6" w:rsidRPr="00AE2CD5" w:rsidRDefault="00C07FB6" w:rsidP="00C07FB6">
            <w:pPr>
              <w:rPr>
                <w:rFonts w:ascii="Times New Roman" w:hAnsi="Times New Roman" w:cs="Times New Roman"/>
              </w:rPr>
            </w:pPr>
            <w:r w:rsidRPr="00AE2CD5">
              <w:rPr>
                <w:rFonts w:ascii="Times New Roman" w:hAnsi="Times New Roman" w:cs="Times New Roman"/>
              </w:rPr>
              <w:t>Description</w:t>
            </w:r>
          </w:p>
        </w:tc>
      </w:tr>
      <w:tr w:rsidR="00922207" w:rsidTr="00B31B18">
        <w:trPr>
          <w:cantSplit/>
        </w:trPr>
        <w:tc>
          <w:tcPr>
            <w:tcW w:w="3614" w:type="dxa"/>
          </w:tcPr>
          <w:p w:rsidR="00C07FB6" w:rsidRDefault="00C07FB6" w:rsidP="00E048D4">
            <w:pPr>
              <w:rPr>
                <w:rFonts w:ascii="Times New Roman" w:hAnsi="Times New Roman" w:cs="Times New Roman"/>
              </w:rPr>
            </w:pPr>
            <w:r w:rsidRPr="00E048D4">
              <w:rPr>
                <w:rFonts w:ascii="Times New Roman" w:hAnsi="Times New Roman" w:cs="Times New Roman"/>
              </w:rPr>
              <w:t>FileSize</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FileName</w:t>
            </w:r>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Del="00C37BAC" w:rsidTr="00B31B18">
        <w:trPr>
          <w:cantSplit/>
          <w:del w:id="34" w:author="Bonnie Jonkman" w:date="2013-01-22T13:21:00Z"/>
        </w:trPr>
        <w:tc>
          <w:tcPr>
            <w:tcW w:w="3614" w:type="dxa"/>
          </w:tcPr>
          <w:p w:rsidR="00C07FB6" w:rsidDel="00C37BAC" w:rsidRDefault="00C07FB6" w:rsidP="00E048D4">
            <w:pPr>
              <w:rPr>
                <w:del w:id="35" w:author="Bonnie Jonkman" w:date="2013-01-22T13:21:00Z"/>
                <w:rFonts w:ascii="Times New Roman" w:hAnsi="Times New Roman" w:cs="Times New Roman"/>
              </w:rPr>
            </w:pPr>
            <w:del w:id="36" w:author="Bonnie Jonkman" w:date="2013-01-22T13:21:00Z">
              <w:r w:rsidDel="00C37BAC">
                <w:rPr>
                  <w:rFonts w:ascii="Times New Roman" w:hAnsi="Times New Roman" w:cs="Times New Roman"/>
                </w:rPr>
                <w:delText>FindLine</w:delText>
              </w:r>
            </w:del>
          </w:p>
        </w:tc>
        <w:tc>
          <w:tcPr>
            <w:tcW w:w="1292" w:type="dxa"/>
          </w:tcPr>
          <w:p w:rsidR="00C07FB6" w:rsidDel="00C37BAC" w:rsidRDefault="00C07FB6" w:rsidP="00C07FB6">
            <w:pPr>
              <w:rPr>
                <w:del w:id="37" w:author="Bonnie Jonkman" w:date="2013-01-22T13:21:00Z"/>
                <w:rFonts w:ascii="Times New Roman" w:hAnsi="Times New Roman" w:cs="Times New Roman"/>
              </w:rPr>
            </w:pPr>
            <w:del w:id="38" w:author="Bonnie Jonkman" w:date="2013-01-22T13:21:00Z">
              <w:r w:rsidDel="00C37BAC">
                <w:rPr>
                  <w:rFonts w:ascii="Times New Roman" w:hAnsi="Times New Roman" w:cs="Times New Roman"/>
                </w:rPr>
                <w:delText>Str</w:delText>
              </w:r>
              <w:r w:rsidR="004F6A6C" w:rsidDel="00C37BAC">
                <w:rPr>
                  <w:rFonts w:ascii="Times New Roman" w:hAnsi="Times New Roman" w:cs="Times New Roman"/>
                </w:rPr>
                <w:delText>,</w:delText>
              </w:r>
              <w:r w:rsidDel="00C37BAC">
                <w:rPr>
                  <w:rFonts w:ascii="Times New Roman" w:hAnsi="Times New Roman" w:cs="Times New Roman"/>
                </w:rPr>
                <w:br/>
                <w:delText>MaxLen</w:delText>
              </w:r>
              <w:r w:rsidR="004F6A6C" w:rsidDel="00C37BAC">
                <w:rPr>
                  <w:rFonts w:ascii="Times New Roman" w:hAnsi="Times New Roman" w:cs="Times New Roman"/>
                </w:rPr>
                <w:delText>,</w:delText>
              </w:r>
              <w:r w:rsidDel="00C37BAC">
                <w:rPr>
                  <w:rFonts w:ascii="Times New Roman" w:hAnsi="Times New Roman" w:cs="Times New Roman"/>
                </w:rPr>
                <w:br/>
                <w:delText>StrEnd</w:delText>
              </w:r>
            </w:del>
          </w:p>
        </w:tc>
        <w:tc>
          <w:tcPr>
            <w:tcW w:w="4238" w:type="dxa"/>
          </w:tcPr>
          <w:p w:rsidR="00C07FB6" w:rsidDel="00C37BAC" w:rsidRDefault="00F01DBD" w:rsidP="00D7044F">
            <w:pPr>
              <w:rPr>
                <w:del w:id="39" w:author="Bonnie Jonkman" w:date="2013-01-22T13:21:00Z"/>
                <w:rFonts w:ascii="Times New Roman" w:hAnsi="Times New Roman" w:cs="Times New Roman"/>
              </w:rPr>
            </w:pPr>
            <w:del w:id="40" w:author="Bonnie Jonkman" w:date="2013-01-22T13:21:00Z">
              <w:r w:rsidDel="00C37BAC">
                <w:rPr>
                  <w:rFonts w:ascii="Times New Roman" w:hAnsi="Times New Roman" w:cs="Times New Roman"/>
                </w:rPr>
                <w:delText>Finds</w:delText>
              </w:r>
              <w:r w:rsidR="00C07FB6" w:rsidRPr="00E048D4" w:rsidDel="00C37BAC">
                <w:rPr>
                  <w:rFonts w:ascii="Times New Roman" w:hAnsi="Times New Roman" w:cs="Times New Roman"/>
                </w:rPr>
                <w:delText xml:space="preserve"> one line of text with a maximum length of </w:delText>
              </w:r>
              <w:r w:rsidR="00C07FB6" w:rsidRPr="00F01DBD" w:rsidDel="00C37BAC">
                <w:rPr>
                  <w:rFonts w:ascii="Times New Roman" w:hAnsi="Times New Roman" w:cs="Times New Roman"/>
                  <w:i/>
                </w:rPr>
                <w:delText>MaxLen</w:delText>
              </w:r>
              <w:r w:rsidR="00C07FB6" w:rsidRPr="00E048D4" w:rsidDel="00C37BAC">
                <w:rPr>
                  <w:rFonts w:ascii="Times New Roman" w:hAnsi="Times New Roman" w:cs="Times New Roman"/>
                </w:rPr>
                <w:delText xml:space="preserve"> from the </w:delText>
              </w:r>
              <w:r w:rsidR="00C07FB6" w:rsidRPr="00F01DBD" w:rsidDel="00C37BAC">
                <w:rPr>
                  <w:rFonts w:ascii="Times New Roman" w:hAnsi="Times New Roman" w:cs="Times New Roman"/>
                  <w:i/>
                </w:rPr>
                <w:delText>Str</w:delText>
              </w:r>
              <w:r w:rsidR="00C07FB6" w:rsidRPr="00E048D4" w:rsidDel="00C37BAC">
                <w:rPr>
                  <w:rFonts w:ascii="Times New Roman" w:hAnsi="Times New Roman" w:cs="Times New Roman"/>
                </w:rPr>
                <w:delText>.</w:delText>
              </w:r>
              <w:r w:rsidR="00D7044F" w:rsidDel="00C37BAC">
                <w:rPr>
                  <w:rFonts w:ascii="Times New Roman" w:hAnsi="Times New Roman" w:cs="Times New Roman"/>
                </w:rPr>
                <w:delText xml:space="preserve">  </w:delText>
              </w:r>
              <w:r w:rsidR="00C07FB6" w:rsidDel="00C37BAC">
                <w:rPr>
                  <w:rFonts w:ascii="Times New Roman" w:hAnsi="Times New Roman" w:cs="Times New Roman"/>
                </w:rPr>
                <w:delText>It tries to break the line at a blank.</w:delText>
              </w:r>
            </w:del>
          </w:p>
        </w:tc>
      </w:tr>
      <w:tr w:rsidR="00922207" w:rsidTr="00B31B18">
        <w:trPr>
          <w:cantSplit/>
        </w:trPr>
        <w:tc>
          <w:tcPr>
            <w:tcW w:w="3614" w:type="dxa"/>
          </w:tcPr>
          <w:p w:rsidR="00C07FB6" w:rsidRDefault="00C07FB6" w:rsidP="00E048D4">
            <w:pPr>
              <w:rPr>
                <w:rFonts w:ascii="Times New Roman" w:hAnsi="Times New Roman" w:cs="Times New Roman"/>
              </w:rPr>
            </w:pPr>
            <w:r>
              <w:rPr>
                <w:rFonts w:ascii="Times New Roman" w:hAnsi="Times New Roman" w:cs="Times New Roman"/>
              </w:rPr>
              <w:t>FlushOut</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Del="00B96B10" w:rsidTr="00B31B18">
        <w:trPr>
          <w:cantSplit/>
          <w:del w:id="41" w:author="Bonnie Jonkman" w:date="2013-02-04T11:45:00Z"/>
        </w:trPr>
        <w:tc>
          <w:tcPr>
            <w:tcW w:w="3614" w:type="dxa"/>
          </w:tcPr>
          <w:p w:rsidR="00C07FB6" w:rsidDel="00B96B10" w:rsidRDefault="00DB3223" w:rsidP="00E048D4">
            <w:pPr>
              <w:rPr>
                <w:del w:id="42" w:author="Bonnie Jonkman" w:date="2013-02-04T11:45:00Z"/>
                <w:rFonts w:ascii="Times New Roman" w:hAnsi="Times New Roman" w:cs="Times New Roman"/>
              </w:rPr>
            </w:pPr>
            <w:del w:id="43" w:author="Bonnie Jonkman" w:date="2013-02-04T11:45:00Z">
              <w:r w:rsidRPr="00E048D4" w:rsidDel="00B96B10">
                <w:rPr>
                  <w:rFonts w:ascii="Times New Roman" w:hAnsi="Times New Roman" w:cs="Times New Roman"/>
                </w:rPr>
                <w:delText>Get_Arg</w:delText>
              </w:r>
            </w:del>
          </w:p>
        </w:tc>
        <w:tc>
          <w:tcPr>
            <w:tcW w:w="1292" w:type="dxa"/>
          </w:tcPr>
          <w:p w:rsidR="00DB3223" w:rsidDel="00B96B10" w:rsidRDefault="00DB3223" w:rsidP="00DB3223">
            <w:pPr>
              <w:rPr>
                <w:del w:id="44" w:author="Bonnie Jonkman" w:date="2013-02-04T11:45:00Z"/>
                <w:rFonts w:ascii="Times New Roman" w:hAnsi="Times New Roman" w:cs="Times New Roman"/>
              </w:rPr>
            </w:pPr>
            <w:del w:id="45" w:author="Bonnie Jonkman" w:date="2013-02-04T11:45:00Z">
              <w:r w:rsidDel="00B96B10">
                <w:rPr>
                  <w:rFonts w:ascii="Times New Roman" w:hAnsi="Times New Roman" w:cs="Times New Roman"/>
                </w:rPr>
                <w:delText>Arg_Num</w:delText>
              </w:r>
              <w:r w:rsidR="004F6A6C" w:rsidDel="00B96B10">
                <w:rPr>
                  <w:rFonts w:ascii="Times New Roman" w:hAnsi="Times New Roman" w:cs="Times New Roman"/>
                </w:rPr>
                <w:delText>,</w:delText>
              </w:r>
              <w:r w:rsidDel="00B96B10">
                <w:rPr>
                  <w:rFonts w:ascii="Times New Roman" w:hAnsi="Times New Roman" w:cs="Times New Roman"/>
                </w:rPr>
                <w:br/>
                <w:delText>Arg</w:delText>
              </w:r>
              <w:r w:rsidR="004F6A6C" w:rsidDel="00B96B10">
                <w:rPr>
                  <w:rFonts w:ascii="Times New Roman" w:hAnsi="Times New Roman" w:cs="Times New Roman"/>
                </w:rPr>
                <w:delText>,</w:delText>
              </w:r>
              <w:r w:rsidDel="00B96B10">
                <w:rPr>
                  <w:rFonts w:ascii="Times New Roman" w:hAnsi="Times New Roman" w:cs="Times New Roman"/>
                </w:rPr>
                <w:br/>
                <w:delText>Error</w:delText>
              </w:r>
            </w:del>
          </w:p>
        </w:tc>
        <w:tc>
          <w:tcPr>
            <w:tcW w:w="4238" w:type="dxa"/>
          </w:tcPr>
          <w:p w:rsidR="007672E6" w:rsidDel="00B96B10" w:rsidRDefault="00F01DBD" w:rsidP="00DB3223">
            <w:pPr>
              <w:rPr>
                <w:del w:id="46" w:author="Bonnie Jonkman" w:date="2013-02-04T11:45:00Z"/>
                <w:rFonts w:ascii="Times New Roman" w:hAnsi="Times New Roman" w:cs="Times New Roman"/>
              </w:rPr>
            </w:pPr>
            <w:del w:id="47" w:author="Bonnie Jonkman" w:date="2013-02-04T11:45:00Z">
              <w:r w:rsidDel="00B96B10">
                <w:rPr>
                  <w:rFonts w:ascii="Times New Roman" w:hAnsi="Times New Roman" w:cs="Times New Roman"/>
                </w:rPr>
                <w:delText>G</w:delText>
              </w:r>
              <w:r w:rsidR="00DB3223" w:rsidRPr="00E048D4" w:rsidDel="00B96B10">
                <w:rPr>
                  <w:rFonts w:ascii="Times New Roman" w:hAnsi="Times New Roman" w:cs="Times New Roman"/>
                </w:rPr>
                <w:delText>ets</w:delText>
              </w:r>
              <w:r w:rsidDel="00B96B10">
                <w:rPr>
                  <w:rFonts w:ascii="Times New Roman" w:hAnsi="Times New Roman" w:cs="Times New Roman"/>
                </w:rPr>
                <w:delText xml:space="preserve"> the</w:delText>
              </w:r>
              <w:r w:rsidR="00DB3223" w:rsidRPr="00E048D4" w:rsidDel="00B96B10">
                <w:rPr>
                  <w:rFonts w:ascii="Times New Roman" w:hAnsi="Times New Roman" w:cs="Times New Roman"/>
                </w:rPr>
                <w:delText xml:space="preserve"> Arg_Num'th argument from the command line.</w:delText>
              </w:r>
            </w:del>
          </w:p>
          <w:p w:rsidR="00C07FB6" w:rsidDel="00B96B10" w:rsidRDefault="00DB3223" w:rsidP="00DB3223">
            <w:pPr>
              <w:rPr>
                <w:del w:id="48" w:author="Bonnie Jonkman" w:date="2013-02-04T11:45:00Z"/>
                <w:rFonts w:ascii="Times New Roman" w:hAnsi="Times New Roman" w:cs="Times New Roman"/>
              </w:rPr>
            </w:pPr>
            <w:del w:id="49" w:author="Bonnie Jonkman" w:date="2013-02-04T11:45:00Z">
              <w:r w:rsidRPr="00DB3223" w:rsidDel="00B96B10">
                <w:rPr>
                  <w:rFonts w:ascii="Times New Roman" w:hAnsi="Times New Roman" w:cs="Times New Roman"/>
                  <w:b/>
                  <w:sz w:val="16"/>
                </w:rPr>
                <w:delText>Note:</w:delText>
              </w:r>
              <w:r w:rsidRPr="00DB3223" w:rsidDel="00B96B10">
                <w:rPr>
                  <w:rFonts w:ascii="Times New Roman" w:hAnsi="Times New Roman" w:cs="Times New Roman"/>
                  <w:sz w:val="16"/>
                </w:rPr>
                <w:delText xml:space="preserve"> The functionality in this routine was replaced by GET_COMMAND_ARGUMENT(), which will be available intrinsically in Fortran 2000.</w:delText>
              </w:r>
            </w:del>
          </w:p>
        </w:tc>
      </w:tr>
      <w:tr w:rsidR="00922207" w:rsidDel="00B96B10" w:rsidTr="00B31B18">
        <w:trPr>
          <w:cantSplit/>
          <w:del w:id="50" w:author="Bonnie Jonkman" w:date="2013-02-04T11:45:00Z"/>
        </w:trPr>
        <w:tc>
          <w:tcPr>
            <w:tcW w:w="3614" w:type="dxa"/>
          </w:tcPr>
          <w:p w:rsidR="00C07FB6" w:rsidDel="00B96B10" w:rsidRDefault="00E41E85" w:rsidP="00E048D4">
            <w:pPr>
              <w:rPr>
                <w:del w:id="51" w:author="Bonnie Jonkman" w:date="2013-02-04T11:45:00Z"/>
                <w:rFonts w:ascii="Times New Roman" w:hAnsi="Times New Roman" w:cs="Times New Roman"/>
              </w:rPr>
            </w:pPr>
            <w:del w:id="52" w:author="Bonnie Jonkman" w:date="2013-02-04T11:45:00Z">
              <w:r w:rsidRPr="00E048D4" w:rsidDel="00B96B10">
                <w:rPr>
                  <w:rFonts w:ascii="Times New Roman" w:hAnsi="Times New Roman" w:cs="Times New Roman"/>
                </w:rPr>
                <w:delText>Get_Arg_Num</w:delText>
              </w:r>
            </w:del>
          </w:p>
        </w:tc>
        <w:tc>
          <w:tcPr>
            <w:tcW w:w="1292" w:type="dxa"/>
          </w:tcPr>
          <w:p w:rsidR="00C07FB6" w:rsidDel="00B96B10" w:rsidRDefault="00E41E85" w:rsidP="00E048D4">
            <w:pPr>
              <w:rPr>
                <w:del w:id="53" w:author="Bonnie Jonkman" w:date="2013-02-04T11:45:00Z"/>
                <w:rFonts w:ascii="Times New Roman" w:hAnsi="Times New Roman" w:cs="Times New Roman"/>
              </w:rPr>
            </w:pPr>
            <w:del w:id="54" w:author="Bonnie Jonkman" w:date="2013-02-04T11:45:00Z">
              <w:r w:rsidDel="00B96B10">
                <w:rPr>
                  <w:rFonts w:ascii="Times New Roman" w:hAnsi="Times New Roman" w:cs="Times New Roman"/>
                </w:rPr>
                <w:delText>Arg_Num</w:delText>
              </w:r>
            </w:del>
          </w:p>
        </w:tc>
        <w:tc>
          <w:tcPr>
            <w:tcW w:w="4238" w:type="dxa"/>
          </w:tcPr>
          <w:p w:rsidR="00E41E85" w:rsidRPr="00E048D4" w:rsidDel="00B96B10" w:rsidRDefault="00F01DBD" w:rsidP="00E41E85">
            <w:pPr>
              <w:rPr>
                <w:del w:id="55" w:author="Bonnie Jonkman" w:date="2013-02-04T11:45:00Z"/>
                <w:rFonts w:ascii="Times New Roman" w:hAnsi="Times New Roman" w:cs="Times New Roman"/>
              </w:rPr>
            </w:pPr>
            <w:del w:id="56" w:author="Bonnie Jonkman" w:date="2013-02-04T11:45:00Z">
              <w:r w:rsidDel="00B96B10">
                <w:rPr>
                  <w:rFonts w:ascii="Times New Roman" w:hAnsi="Times New Roman" w:cs="Times New Roman"/>
                </w:rPr>
                <w:delText>G</w:delText>
              </w:r>
              <w:r w:rsidR="00E41E85" w:rsidRPr="00E048D4" w:rsidDel="00B96B10">
                <w:rPr>
                  <w:rFonts w:ascii="Times New Roman" w:hAnsi="Times New Roman" w:cs="Times New Roman"/>
                </w:rPr>
                <w:delText>ets the number of command line arguments.</w:delText>
              </w:r>
            </w:del>
          </w:p>
          <w:p w:rsidR="00C07FB6" w:rsidDel="00B96B10" w:rsidRDefault="00E41E85" w:rsidP="00E41E85">
            <w:pPr>
              <w:rPr>
                <w:del w:id="57" w:author="Bonnie Jonkman" w:date="2013-02-04T11:45:00Z"/>
                <w:rFonts w:ascii="Times New Roman" w:hAnsi="Times New Roman" w:cs="Times New Roman"/>
              </w:rPr>
            </w:pPr>
            <w:del w:id="58" w:author="Bonnie Jonkman" w:date="2013-02-04T11:45:00Z">
              <w:r w:rsidRPr="00E41E85" w:rsidDel="00B96B10">
                <w:rPr>
                  <w:rFonts w:ascii="Times New Roman" w:hAnsi="Times New Roman" w:cs="Times New Roman"/>
                  <w:b/>
                  <w:sz w:val="16"/>
                </w:rPr>
                <w:delText>Note:</w:delText>
              </w:r>
              <w:r w:rsidRPr="00E41E85" w:rsidDel="00B96B10">
                <w:rPr>
                  <w:rFonts w:ascii="Times New Roman" w:hAnsi="Times New Roman" w:cs="Times New Roman"/>
                  <w:sz w:val="16"/>
                </w:rPr>
                <w:delText xml:space="preserve"> The functionality in this routine was replaced by COMMAND_ARGUMENT_COUNT(), which will be available intrinsically in Fortran 2000.</w:delText>
              </w:r>
            </w:del>
          </w:p>
        </w:tc>
      </w:tr>
      <w:tr w:rsidR="004F6A6C" w:rsidTr="00B31B18">
        <w:trPr>
          <w:cantSplit/>
        </w:trPr>
        <w:tc>
          <w:tcPr>
            <w:tcW w:w="3614" w:type="dxa"/>
          </w:tcPr>
          <w:p w:rsidR="004F6A6C" w:rsidRDefault="004F6A6C" w:rsidP="00E048D4">
            <w:pPr>
              <w:rPr>
                <w:rFonts w:ascii="Times New Roman" w:hAnsi="Times New Roman" w:cs="Times New Roman"/>
              </w:rPr>
            </w:pPr>
            <w:r w:rsidRPr="00E048D4">
              <w:rPr>
                <w:rFonts w:ascii="Times New Roman" w:hAnsi="Times New Roman" w:cs="Times New Roman"/>
              </w:rPr>
              <w:t>Get_CWD</w:t>
            </w:r>
          </w:p>
        </w:tc>
        <w:tc>
          <w:tcPr>
            <w:tcW w:w="1292" w:type="dxa"/>
          </w:tcPr>
          <w:p w:rsidR="004F6A6C" w:rsidRDefault="004F6A6C" w:rsidP="00E048D4">
            <w:pPr>
              <w:rPr>
                <w:rFonts w:ascii="Times New Roman" w:hAnsi="Times New Roman" w:cs="Times New Roman"/>
              </w:rPr>
            </w:pPr>
            <w:r>
              <w:rPr>
                <w:rFonts w:ascii="Times New Roman" w:hAnsi="Times New Roman" w:cs="Times New Roman"/>
              </w:rPr>
              <w:t>DirName,</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Del="00B96B10" w:rsidTr="00B31B18">
        <w:trPr>
          <w:cantSplit/>
          <w:del w:id="59" w:author="Bonnie Jonkman" w:date="2013-02-04T11:45:00Z"/>
        </w:trPr>
        <w:tc>
          <w:tcPr>
            <w:tcW w:w="3614" w:type="dxa"/>
          </w:tcPr>
          <w:p w:rsidR="004F6A6C" w:rsidDel="00B96B10" w:rsidRDefault="004F6A6C" w:rsidP="00E048D4">
            <w:pPr>
              <w:rPr>
                <w:del w:id="60" w:author="Bonnie Jonkman" w:date="2013-02-04T11:45:00Z"/>
                <w:rFonts w:ascii="Times New Roman" w:hAnsi="Times New Roman" w:cs="Times New Roman"/>
              </w:rPr>
            </w:pPr>
            <w:del w:id="61" w:author="Bonnie Jonkman" w:date="2013-02-04T11:45:00Z">
              <w:r w:rsidRPr="00E048D4" w:rsidDel="00B96B10">
                <w:rPr>
                  <w:rFonts w:ascii="Times New Roman" w:hAnsi="Times New Roman" w:cs="Times New Roman"/>
                </w:rPr>
                <w:delText>Get_Env</w:delText>
              </w:r>
              <w:r w:rsidR="00975FBF" w:rsidDel="00B96B10">
                <w:rPr>
                  <w:rFonts w:ascii="Times New Roman" w:hAnsi="Times New Roman" w:cs="Times New Roman"/>
                </w:rPr>
                <w:br/>
              </w:r>
              <w:r w:rsidR="00975FBF" w:rsidRPr="00975FBF" w:rsidDel="00B96B10">
                <w:rPr>
                  <w:rFonts w:ascii="Times New Roman" w:hAnsi="Times New Roman" w:cs="Times New Roman"/>
                  <w:i/>
                  <w:sz w:val="16"/>
                </w:rPr>
                <w:delText>(function)</w:delText>
              </w:r>
            </w:del>
          </w:p>
        </w:tc>
        <w:tc>
          <w:tcPr>
            <w:tcW w:w="1292" w:type="dxa"/>
          </w:tcPr>
          <w:p w:rsidR="004F6A6C" w:rsidDel="00B96B10" w:rsidRDefault="004F6A6C" w:rsidP="00E048D4">
            <w:pPr>
              <w:rPr>
                <w:del w:id="62" w:author="Bonnie Jonkman" w:date="2013-02-04T11:45:00Z"/>
                <w:rFonts w:ascii="Times New Roman" w:hAnsi="Times New Roman" w:cs="Times New Roman"/>
              </w:rPr>
            </w:pPr>
            <w:del w:id="63" w:author="Bonnie Jonkman" w:date="2013-02-04T11:45:00Z">
              <w:r w:rsidRPr="00E048D4" w:rsidDel="00B96B10">
                <w:rPr>
                  <w:rFonts w:ascii="Times New Roman" w:hAnsi="Times New Roman" w:cs="Times New Roman"/>
                </w:rPr>
                <w:delText>EnvVar</w:delText>
              </w:r>
            </w:del>
          </w:p>
        </w:tc>
        <w:tc>
          <w:tcPr>
            <w:tcW w:w="4238" w:type="dxa"/>
          </w:tcPr>
          <w:p w:rsidR="004F6A6C" w:rsidRPr="00E048D4" w:rsidDel="00B96B10" w:rsidRDefault="00F01DBD" w:rsidP="004F6A6C">
            <w:pPr>
              <w:rPr>
                <w:del w:id="64" w:author="Bonnie Jonkman" w:date="2013-02-04T11:45:00Z"/>
                <w:rFonts w:ascii="Times New Roman" w:hAnsi="Times New Roman" w:cs="Times New Roman"/>
              </w:rPr>
            </w:pPr>
            <w:del w:id="65" w:author="Bonnie Jonkman" w:date="2013-02-04T11:45:00Z">
              <w:r w:rsidDel="00B96B10">
                <w:rPr>
                  <w:rFonts w:ascii="Times New Roman" w:hAnsi="Times New Roman" w:cs="Times New Roman"/>
                </w:rPr>
                <w:delText>R</w:delText>
              </w:r>
              <w:r w:rsidR="004F6A6C" w:rsidRPr="00E048D4" w:rsidDel="00B96B10">
                <w:rPr>
                  <w:rFonts w:ascii="Times New Roman" w:hAnsi="Times New Roman" w:cs="Times New Roman"/>
                </w:rPr>
                <w:delText xml:space="preserve">eturns the string associated with the </w:delText>
              </w:r>
              <w:r w:rsidR="004F6A6C" w:rsidRPr="005828B4" w:rsidDel="00B96B10">
                <w:rPr>
                  <w:rFonts w:ascii="Times New Roman" w:hAnsi="Times New Roman" w:cs="Times New Roman"/>
                  <w:i/>
                </w:rPr>
                <w:delText>EnvVar</w:delText>
              </w:r>
              <w:r w:rsidR="004F6A6C" w:rsidRPr="00E048D4" w:rsidDel="00B96B10">
                <w:rPr>
                  <w:rFonts w:ascii="Times New Roman" w:hAnsi="Times New Roman" w:cs="Times New Roman"/>
                </w:rPr>
                <w:delText xml:space="preserve"> environment variable in the OS.</w:delText>
              </w:r>
              <w:r w:rsidR="004F6A6C" w:rsidDel="00B96B10">
                <w:rPr>
                  <w:rFonts w:ascii="Times New Roman" w:hAnsi="Times New Roman" w:cs="Times New Roman"/>
                </w:rPr>
                <w:delText xml:space="preserve"> </w:delText>
              </w:r>
              <w:r w:rsidR="00D7044F" w:rsidDel="00B96B10">
                <w:rPr>
                  <w:rFonts w:ascii="Times New Roman" w:hAnsi="Times New Roman" w:cs="Times New Roman"/>
                </w:rPr>
                <w:delText xml:space="preserve"> </w:delText>
              </w:r>
              <w:r w:rsidR="004F6A6C" w:rsidRPr="00E048D4" w:rsidDel="00B96B10">
                <w:rPr>
                  <w:rFonts w:ascii="Times New Roman" w:hAnsi="Times New Roman" w:cs="Times New Roman"/>
                </w:rPr>
                <w:delText>It returns the null string of the variable is not found.</w:delText>
              </w:r>
            </w:del>
          </w:p>
          <w:p w:rsidR="004F6A6C" w:rsidDel="00B96B10" w:rsidRDefault="004F6A6C" w:rsidP="004F6A6C">
            <w:pPr>
              <w:rPr>
                <w:del w:id="66" w:author="Bonnie Jonkman" w:date="2013-02-04T11:45:00Z"/>
                <w:rFonts w:ascii="Times New Roman" w:hAnsi="Times New Roman" w:cs="Times New Roman"/>
              </w:rPr>
            </w:pPr>
            <w:del w:id="67" w:author="Bonnie Jonkman" w:date="2013-02-04T11:45:00Z">
              <w:r w:rsidRPr="004F6A6C" w:rsidDel="00B96B10">
                <w:rPr>
                  <w:rFonts w:ascii="Times New Roman" w:hAnsi="Times New Roman" w:cs="Times New Roman"/>
                  <w:b/>
                  <w:sz w:val="16"/>
                </w:rPr>
                <w:delText>Note:</w:delText>
              </w:r>
              <w:r w:rsidRPr="004F6A6C" w:rsidDel="00B96B10">
                <w:rPr>
                  <w:rFonts w:ascii="Times New Roman" w:hAnsi="Times New Roman" w:cs="Times New Roman"/>
                  <w:sz w:val="16"/>
                </w:rPr>
                <w:delText xml:space="preserve"> The functionality in this routine was replaced by GET_ENVIRONMENT_VARIABLE(), which will be available intrinsically in Fortran 2000.</w:delText>
              </w:r>
            </w:del>
          </w:p>
        </w:tc>
      </w:tr>
      <w:tr w:rsidR="004F6A6C" w:rsidTr="00B31B18">
        <w:trPr>
          <w:cantSplit/>
        </w:trPr>
        <w:tc>
          <w:tcPr>
            <w:tcW w:w="3614" w:type="dxa"/>
          </w:tcPr>
          <w:p w:rsidR="004F6A6C" w:rsidRDefault="00F01DBD" w:rsidP="00E048D4">
            <w:pPr>
              <w:rPr>
                <w:rFonts w:ascii="Times New Roman" w:hAnsi="Times New Roman" w:cs="Times New Roman"/>
              </w:rPr>
            </w:pPr>
            <w:r w:rsidRPr="00E048D4">
              <w:rPr>
                <w:rFonts w:ascii="Times New Roman" w:hAnsi="Times New Roman" w:cs="Times New Roman"/>
              </w:rPr>
              <w:t>Is_NaN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r w:rsidRPr="00E048D4">
              <w:rPr>
                <w:rFonts w:ascii="Times New Roman" w:hAnsi="Times New Roman" w:cs="Times New Roman"/>
              </w:rPr>
              <w:t>DblNum</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etermines if a REAL(DbKi) variable holds a proper number.</w:t>
            </w:r>
          </w:p>
        </w:tc>
      </w:tr>
      <w:tr w:rsidR="004F6A6C" w:rsidDel="00B96B10" w:rsidTr="00B31B18">
        <w:trPr>
          <w:cantSplit/>
          <w:del w:id="68" w:author="Bonnie Jonkman" w:date="2013-02-04T11:46:00Z"/>
        </w:trPr>
        <w:tc>
          <w:tcPr>
            <w:tcW w:w="3614" w:type="dxa"/>
          </w:tcPr>
          <w:p w:rsidR="004F6A6C" w:rsidDel="00B96B10" w:rsidRDefault="00B84BF6" w:rsidP="00E048D4">
            <w:pPr>
              <w:rPr>
                <w:del w:id="69" w:author="Bonnie Jonkman" w:date="2013-02-04T11:46:00Z"/>
                <w:rFonts w:ascii="Times New Roman" w:hAnsi="Times New Roman" w:cs="Times New Roman"/>
              </w:rPr>
            </w:pPr>
            <w:del w:id="70" w:author="Bonnie Jonkman" w:date="2013-02-04T11:46:00Z">
              <w:r w:rsidRPr="00E048D4" w:rsidDel="00B96B10">
                <w:rPr>
                  <w:rFonts w:ascii="Times New Roman" w:hAnsi="Times New Roman" w:cs="Times New Roman"/>
                </w:rPr>
                <w:delText>OpenBinFile</w:delText>
              </w:r>
            </w:del>
          </w:p>
        </w:tc>
        <w:tc>
          <w:tcPr>
            <w:tcW w:w="1292" w:type="dxa"/>
          </w:tcPr>
          <w:p w:rsidR="004F6A6C" w:rsidDel="00B96B10" w:rsidRDefault="00B84BF6" w:rsidP="00B84BF6">
            <w:pPr>
              <w:rPr>
                <w:del w:id="71" w:author="Bonnie Jonkman" w:date="2013-02-04T11:46:00Z"/>
                <w:rFonts w:ascii="Times New Roman" w:hAnsi="Times New Roman" w:cs="Times New Roman"/>
              </w:rPr>
            </w:pPr>
            <w:del w:id="72" w:author="Bonnie Jonkman" w:date="2013-02-04T11:46:00Z">
              <w:r w:rsidDel="00B96B10">
                <w:rPr>
                  <w:rFonts w:ascii="Times New Roman" w:hAnsi="Times New Roman" w:cs="Times New Roman"/>
                </w:rPr>
                <w:delText>Un,</w:delText>
              </w:r>
              <w:r w:rsidDel="00B96B10">
                <w:rPr>
                  <w:rFonts w:ascii="Times New Roman" w:hAnsi="Times New Roman" w:cs="Times New Roman"/>
                </w:rPr>
                <w:br/>
              </w:r>
              <w:r w:rsidRPr="00E048D4" w:rsidDel="00B96B10">
                <w:rPr>
                  <w:rFonts w:ascii="Times New Roman" w:hAnsi="Times New Roman" w:cs="Times New Roman"/>
                </w:rPr>
                <w:delText>OutFile,</w:delText>
              </w:r>
              <w:r w:rsidDel="00B96B10">
                <w:rPr>
                  <w:rFonts w:ascii="Times New Roman" w:hAnsi="Times New Roman" w:cs="Times New Roman"/>
                </w:rPr>
                <w:br/>
              </w:r>
              <w:r w:rsidRPr="00E048D4" w:rsidDel="00B96B10">
                <w:rPr>
                  <w:rFonts w:ascii="Times New Roman" w:hAnsi="Times New Roman" w:cs="Times New Roman"/>
                </w:rPr>
                <w:delText>RecLen,</w:delText>
              </w:r>
              <w:r w:rsidDel="00B96B10">
                <w:rPr>
                  <w:rFonts w:ascii="Times New Roman" w:hAnsi="Times New Roman" w:cs="Times New Roman"/>
                </w:rPr>
                <w:br/>
              </w:r>
              <w:r w:rsidRPr="00E048D4" w:rsidDel="00B96B10">
                <w:rPr>
                  <w:rFonts w:ascii="Times New Roman" w:hAnsi="Times New Roman" w:cs="Times New Roman"/>
                </w:rPr>
                <w:delText>Error</w:delText>
              </w:r>
            </w:del>
          </w:p>
        </w:tc>
        <w:tc>
          <w:tcPr>
            <w:tcW w:w="4238" w:type="dxa"/>
          </w:tcPr>
          <w:p w:rsidR="004F6A6C" w:rsidDel="00B96B10" w:rsidRDefault="00B84BF6" w:rsidP="00E048D4">
            <w:pPr>
              <w:rPr>
                <w:del w:id="73" w:author="Bonnie Jonkman" w:date="2013-02-04T11:46:00Z"/>
                <w:rFonts w:ascii="Times New Roman" w:hAnsi="Times New Roman" w:cs="Times New Roman"/>
              </w:rPr>
            </w:pPr>
            <w:del w:id="74" w:author="Bonnie Jonkman" w:date="2013-02-04T11:46:00Z">
              <w:r w:rsidDel="00B96B10">
                <w:rPr>
                  <w:rFonts w:ascii="Times New Roman" w:hAnsi="Times New Roman" w:cs="Times New Roman"/>
                </w:rPr>
                <w:delText>O</w:delText>
              </w:r>
              <w:r w:rsidRPr="00E048D4" w:rsidDel="00B96B10">
                <w:rPr>
                  <w:rFonts w:ascii="Times New Roman" w:hAnsi="Times New Roman" w:cs="Times New Roman"/>
                </w:rPr>
                <w:delText>pens a binary output file.</w:delText>
              </w:r>
            </w:del>
          </w:p>
        </w:tc>
      </w:tr>
      <w:tr w:rsidR="004F6A6C" w:rsidDel="00B96B10" w:rsidTr="00B31B18">
        <w:trPr>
          <w:cantSplit/>
          <w:del w:id="75" w:author="Bonnie Jonkman" w:date="2013-02-04T11:46:00Z"/>
        </w:trPr>
        <w:tc>
          <w:tcPr>
            <w:tcW w:w="3614" w:type="dxa"/>
          </w:tcPr>
          <w:p w:rsidR="004F6A6C" w:rsidDel="00B96B10" w:rsidRDefault="00F441B2" w:rsidP="00E048D4">
            <w:pPr>
              <w:rPr>
                <w:del w:id="76" w:author="Bonnie Jonkman" w:date="2013-02-04T11:46:00Z"/>
                <w:rFonts w:ascii="Times New Roman" w:hAnsi="Times New Roman" w:cs="Times New Roman"/>
              </w:rPr>
            </w:pPr>
            <w:del w:id="77" w:author="Bonnie Jonkman" w:date="2013-02-04T11:46:00Z">
              <w:r w:rsidRPr="00E048D4" w:rsidDel="00B96B10">
                <w:rPr>
                  <w:rFonts w:ascii="Times New Roman" w:hAnsi="Times New Roman" w:cs="Times New Roman"/>
                </w:rPr>
                <w:delText>OpenBinInpFile</w:delText>
              </w:r>
            </w:del>
          </w:p>
        </w:tc>
        <w:tc>
          <w:tcPr>
            <w:tcW w:w="1292" w:type="dxa"/>
          </w:tcPr>
          <w:p w:rsidR="004F6A6C" w:rsidDel="00B96B10" w:rsidRDefault="00F441B2" w:rsidP="00F441B2">
            <w:pPr>
              <w:rPr>
                <w:del w:id="78" w:author="Bonnie Jonkman" w:date="2013-02-04T11:46:00Z"/>
                <w:rFonts w:ascii="Times New Roman" w:hAnsi="Times New Roman" w:cs="Times New Roman"/>
              </w:rPr>
            </w:pPr>
            <w:del w:id="79" w:author="Bonnie Jonkman" w:date="2013-02-04T11:46:00Z">
              <w:r w:rsidRPr="00E048D4" w:rsidDel="00B96B10">
                <w:rPr>
                  <w:rFonts w:ascii="Times New Roman" w:hAnsi="Times New Roman" w:cs="Times New Roman"/>
                </w:rPr>
                <w:delText>Un,</w:delText>
              </w:r>
              <w:r w:rsidDel="00B96B10">
                <w:rPr>
                  <w:rFonts w:ascii="Times New Roman" w:hAnsi="Times New Roman" w:cs="Times New Roman"/>
                </w:rPr>
                <w:br/>
              </w:r>
              <w:r w:rsidRPr="00E048D4" w:rsidDel="00B96B10">
                <w:rPr>
                  <w:rFonts w:ascii="Times New Roman" w:hAnsi="Times New Roman" w:cs="Times New Roman"/>
                </w:rPr>
                <w:delText>InFile,</w:delText>
              </w:r>
              <w:r w:rsidDel="00B96B10">
                <w:rPr>
                  <w:rFonts w:ascii="Times New Roman" w:hAnsi="Times New Roman" w:cs="Times New Roman"/>
                </w:rPr>
                <w:br/>
              </w:r>
              <w:r w:rsidRPr="00E048D4" w:rsidDel="00B96B10">
                <w:rPr>
                  <w:rFonts w:ascii="Times New Roman" w:hAnsi="Times New Roman" w:cs="Times New Roman"/>
                </w:rPr>
                <w:delText>Error</w:delText>
              </w:r>
            </w:del>
          </w:p>
        </w:tc>
        <w:tc>
          <w:tcPr>
            <w:tcW w:w="4238" w:type="dxa"/>
          </w:tcPr>
          <w:p w:rsidR="004F6A6C" w:rsidDel="00B96B10" w:rsidRDefault="00F441B2" w:rsidP="00E048D4">
            <w:pPr>
              <w:rPr>
                <w:del w:id="80" w:author="Bonnie Jonkman" w:date="2013-02-04T11:46:00Z"/>
                <w:rFonts w:ascii="Times New Roman" w:hAnsi="Times New Roman" w:cs="Times New Roman"/>
              </w:rPr>
            </w:pPr>
            <w:del w:id="81" w:author="Bonnie Jonkman" w:date="2013-02-04T11:46:00Z">
              <w:r w:rsidDel="00B96B10">
                <w:rPr>
                  <w:rFonts w:ascii="Times New Roman" w:hAnsi="Times New Roman" w:cs="Times New Roman"/>
                </w:rPr>
                <w:delText>Opens</w:delText>
              </w:r>
              <w:r w:rsidRPr="00E048D4" w:rsidDel="00B96B10">
                <w:rPr>
                  <w:rFonts w:ascii="Times New Roman" w:hAnsi="Times New Roman" w:cs="Times New Roman"/>
                </w:rPr>
                <w:delText xml:space="preserve"> a binary input file.</w:delText>
              </w:r>
            </w:del>
          </w:p>
        </w:tc>
      </w:tr>
      <w:tr w:rsidR="004F6A6C" w:rsidTr="00B31B18">
        <w:trPr>
          <w:cantSplit/>
        </w:trPr>
        <w:tc>
          <w:tcPr>
            <w:tcW w:w="3614" w:type="dxa"/>
          </w:tcPr>
          <w:p w:rsidR="004F6A6C" w:rsidRDefault="00F441B2" w:rsidP="00E048D4">
            <w:pPr>
              <w:rPr>
                <w:rFonts w:ascii="Times New Roman" w:hAnsi="Times New Roman" w:cs="Times New Roman"/>
              </w:rPr>
            </w:pPr>
            <w:r w:rsidRPr="00E048D4">
              <w:rPr>
                <w:rFonts w:ascii="Times New Roman" w:hAnsi="Times New Roman" w:cs="Times New Roman"/>
              </w:rPr>
              <w:t>OpenCon</w:t>
            </w:r>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B31B18">
        <w:trPr>
          <w:cantSplit/>
        </w:trPr>
        <w:tc>
          <w:tcPr>
            <w:tcW w:w="3614" w:type="dxa"/>
          </w:tcPr>
          <w:p w:rsidR="004F6A6C" w:rsidRDefault="00D7044F" w:rsidP="00E048D4">
            <w:pPr>
              <w:rPr>
                <w:rFonts w:ascii="Times New Roman" w:hAnsi="Times New Roman" w:cs="Times New Roman"/>
              </w:rPr>
            </w:pPr>
            <w:r w:rsidRPr="00E048D4">
              <w:rPr>
                <w:rFonts w:ascii="Times New Roman" w:hAnsi="Times New Roman" w:cs="Times New Roman"/>
              </w:rPr>
              <w:t>OpenUnfInpBEFile</w:t>
            </w:r>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t>InFile,</w:t>
            </w:r>
            <w:r>
              <w:rPr>
                <w:rFonts w:ascii="Times New Roman" w:hAnsi="Times New Roman" w:cs="Times New Roman"/>
              </w:rPr>
              <w:br/>
              <w:t>RecLen,</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r w:rsidRPr="00D7044F">
              <w:rPr>
                <w:rFonts w:ascii="Times New Roman" w:hAnsi="Times New Roman" w:cs="Times New Roman"/>
                <w:i/>
              </w:rPr>
              <w:t>RecLen</w:t>
            </w:r>
            <w:r w:rsidRPr="00E048D4">
              <w:rPr>
                <w:rFonts w:ascii="Times New Roman" w:hAnsi="Times New Roman" w:cs="Times New Roman"/>
              </w:rPr>
              <w:t>-byte records.</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ProgExit</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StatCode</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UsrAlarm</w:t>
            </w:r>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WrNR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B31B1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WrOver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B31B18">
        <w:tblPrEx>
          <w:tblW w:w="0" w:type="auto"/>
          <w:tblInd w:w="425" w:type="dxa"/>
          <w:tblBorders>
            <w:top w:val="none" w:sz="0" w:space="0" w:color="auto"/>
            <w:left w:val="none" w:sz="0" w:space="0" w:color="auto"/>
            <w:right w:val="none" w:sz="0" w:space="0" w:color="auto"/>
            <w:insideV w:val="none" w:sz="0" w:space="0" w:color="auto"/>
          </w:tblBorders>
          <w:tblPrExChange w:id="82" w:author="Bonnie Jonkman" w:date="2013-02-04T11:48:00Z">
            <w:tblPrEx>
              <w:tblW w:w="0" w:type="auto"/>
              <w:tblInd w:w="432" w:type="dxa"/>
              <w:tblBorders>
                <w:top w:val="none" w:sz="0" w:space="0" w:color="auto"/>
                <w:left w:val="none" w:sz="0" w:space="0" w:color="auto"/>
                <w:right w:val="none" w:sz="0" w:space="0" w:color="auto"/>
                <w:insideV w:val="none" w:sz="0" w:space="0" w:color="auto"/>
              </w:tblBorders>
            </w:tblPrEx>
          </w:tblPrExChange>
        </w:tblPrEx>
        <w:trPr>
          <w:cantSplit/>
          <w:trPrChange w:id="83" w:author="Bonnie Jonkman" w:date="2013-02-04T11:48:00Z">
            <w:trPr>
              <w:gridAfter w:val="0"/>
              <w:cantSplit/>
            </w:trPr>
          </w:trPrChange>
        </w:trPr>
        <w:tc>
          <w:tcPr>
            <w:tcW w:w="3614" w:type="dxa"/>
            <w:tcBorders>
              <w:bottom w:val="single" w:sz="4" w:space="0" w:color="auto"/>
            </w:tcBorders>
            <w:tcPrChange w:id="84" w:author="Bonnie Jonkman" w:date="2013-02-04T11:48:00Z">
              <w:tcPr>
                <w:tcW w:w="3614" w:type="dxa"/>
                <w:gridSpan w:val="2"/>
              </w:tcPr>
            </w:tcPrChange>
          </w:tcPr>
          <w:p w:rsidR="00D7044F" w:rsidRDefault="00D7044F" w:rsidP="00E048D4">
            <w:pPr>
              <w:rPr>
                <w:rFonts w:ascii="Times New Roman" w:hAnsi="Times New Roman" w:cs="Times New Roman"/>
              </w:rPr>
            </w:pPr>
            <w:r w:rsidRPr="00E048D4">
              <w:rPr>
                <w:rFonts w:ascii="Times New Roman" w:hAnsi="Times New Roman" w:cs="Times New Roman"/>
              </w:rPr>
              <w:t>Wr</w:t>
            </w:r>
            <w:ins w:id="85" w:author="Bonnie Jonkman" w:date="2013-01-22T13:23:00Z">
              <w:r w:rsidR="00C37BAC">
                <w:rPr>
                  <w:rFonts w:ascii="Times New Roman" w:hAnsi="Times New Roman" w:cs="Times New Roman"/>
                </w:rPr>
                <w:t>ite</w:t>
              </w:r>
            </w:ins>
            <w:r w:rsidRPr="00E048D4">
              <w:rPr>
                <w:rFonts w:ascii="Times New Roman" w:hAnsi="Times New Roman" w:cs="Times New Roman"/>
              </w:rPr>
              <w:t>Scr</w:t>
            </w:r>
          </w:p>
        </w:tc>
        <w:tc>
          <w:tcPr>
            <w:tcW w:w="1292" w:type="dxa"/>
            <w:tcBorders>
              <w:bottom w:val="single" w:sz="4" w:space="0" w:color="auto"/>
            </w:tcBorders>
            <w:tcPrChange w:id="86" w:author="Bonnie Jonkman" w:date="2013-02-04T11:48:00Z">
              <w:tcPr>
                <w:tcW w:w="1292" w:type="dxa"/>
                <w:gridSpan w:val="2"/>
              </w:tcPr>
            </w:tcPrChange>
          </w:tcPr>
          <w:p w:rsidR="00D7044F" w:rsidRDefault="00D7044F" w:rsidP="00C37BAC">
            <w:pPr>
              <w:rPr>
                <w:rFonts w:ascii="Times New Roman" w:hAnsi="Times New Roman" w:cs="Times New Roman"/>
              </w:rPr>
            </w:pPr>
            <w:r w:rsidRPr="00E048D4">
              <w:rPr>
                <w:rFonts w:ascii="Times New Roman" w:hAnsi="Times New Roman" w:cs="Times New Roman"/>
              </w:rPr>
              <w:t>Str</w:t>
            </w:r>
            <w:ins w:id="87" w:author="Bonnie Jonkman" w:date="2013-01-22T13:23:00Z">
              <w:r w:rsidR="00C37BAC">
                <w:rPr>
                  <w:rFonts w:ascii="Times New Roman" w:hAnsi="Times New Roman" w:cs="Times New Roman"/>
                </w:rPr>
                <w:t>,</w:t>
              </w:r>
              <w:r w:rsidR="00C37BAC">
                <w:rPr>
                  <w:rFonts w:ascii="Times New Roman" w:hAnsi="Times New Roman" w:cs="Times New Roman"/>
                </w:rPr>
                <w:br/>
                <w:t>Frm</w:t>
              </w:r>
            </w:ins>
          </w:p>
        </w:tc>
        <w:tc>
          <w:tcPr>
            <w:tcW w:w="4238" w:type="dxa"/>
            <w:tcBorders>
              <w:bottom w:val="single" w:sz="4" w:space="0" w:color="auto"/>
            </w:tcBorders>
            <w:tcPrChange w:id="88" w:author="Bonnie Jonkman" w:date="2013-02-04T11:48:00Z">
              <w:tcPr>
                <w:tcW w:w="4238" w:type="dxa"/>
                <w:gridSpan w:val="2"/>
              </w:tcPr>
            </w:tcPrChange>
          </w:tcPr>
          <w:p w:rsidR="00B96B10"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r>
        <w:rPr>
          <w:rFonts w:ascii="Times New Roman" w:hAnsi="Times New Roman" w:cs="Times New Roman"/>
        </w:rPr>
        <w:t>C</w:t>
      </w:r>
      <w:r w:rsidRPr="001A044F">
        <w:rPr>
          <w:rFonts w:ascii="Times New Roman" w:hAnsi="Times New Roman" w:cs="Times New Roman"/>
        </w:rPr>
        <w:t>ontains numeric-type routines with non-system-specific logic and references.</w:t>
      </w:r>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MODULE NWTC_Num:</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6"/>
        <w:gridCol w:w="16"/>
        <w:gridCol w:w="1194"/>
        <w:gridCol w:w="87"/>
        <w:gridCol w:w="184"/>
        <w:gridCol w:w="5954"/>
        <w:tblGridChange w:id="89">
          <w:tblGrid>
            <w:gridCol w:w="425"/>
            <w:gridCol w:w="1291"/>
            <w:gridCol w:w="425"/>
            <w:gridCol w:w="16"/>
            <w:gridCol w:w="1040"/>
            <w:gridCol w:w="154"/>
            <w:gridCol w:w="271"/>
            <w:gridCol w:w="5529"/>
            <w:gridCol w:w="425"/>
          </w:tblGrid>
        </w:tblGridChange>
      </w:tblGrid>
      <w:tr w:rsidR="001A044F" w:rsidRPr="00C07FB6" w:rsidTr="00633588">
        <w:trPr>
          <w:cantSplit/>
          <w:tblHeader/>
        </w:trPr>
        <w:tc>
          <w:tcPr>
            <w:tcW w:w="1732"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Name</w:t>
            </w:r>
          </w:p>
        </w:tc>
        <w:tc>
          <w:tcPr>
            <w:tcW w:w="1194" w:type="dxa"/>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Arguments</w:t>
            </w:r>
          </w:p>
        </w:tc>
        <w:tc>
          <w:tcPr>
            <w:tcW w:w="6225" w:type="dxa"/>
            <w:gridSpan w:val="3"/>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Description</w:t>
            </w:r>
          </w:p>
        </w:tc>
      </w:tr>
      <w:tr w:rsidR="001A044F" w:rsidRPr="00C07FB6" w:rsidDel="00E13048" w:rsidTr="00633588">
        <w:trPr>
          <w:cantSplit/>
        </w:trPr>
        <w:tc>
          <w:tcPr>
            <w:tcW w:w="1732" w:type="dxa"/>
            <w:gridSpan w:val="2"/>
          </w:tcPr>
          <w:p w:rsidR="001A044F" w:rsidRPr="00B32818" w:rsidDel="00E13048" w:rsidRDefault="00B32818" w:rsidP="00E037C6">
            <w:pPr>
              <w:rPr>
                <w:rFonts w:ascii="Times New Roman" w:hAnsi="Times New Roman" w:cs="Times New Roman"/>
              </w:rPr>
            </w:pPr>
            <w:moveFromRangeStart w:id="90" w:author="Bonnie Jonkman" w:date="2013-02-06T12:34:00Z" w:name="move347917397"/>
            <w:moveFrom w:id="91" w:author="Bonnie Jonkman" w:date="2013-02-06T12:34:00Z">
              <w:r w:rsidRPr="00B32818" w:rsidDel="00E13048">
                <w:rPr>
                  <w:rFonts w:ascii="Times New Roman" w:hAnsi="Times New Roman" w:cs="Times New Roman"/>
                </w:rPr>
                <w:t>InterpBin</w:t>
              </w:r>
              <w:r w:rsidR="00975FBF" w:rsidDel="00E13048">
                <w:rPr>
                  <w:rFonts w:ascii="Times New Roman" w:hAnsi="Times New Roman" w:cs="Times New Roman"/>
                </w:rPr>
                <w:br/>
              </w:r>
              <w:r w:rsidR="00975FBF" w:rsidRPr="00975FBF" w:rsidDel="00E13048">
                <w:rPr>
                  <w:rFonts w:ascii="Times New Roman" w:hAnsi="Times New Roman" w:cs="Times New Roman"/>
                  <w:i/>
                  <w:sz w:val="16"/>
                </w:rPr>
                <w:t>(function interface)</w:t>
              </w:r>
            </w:moveFrom>
          </w:p>
        </w:tc>
        <w:tc>
          <w:tcPr>
            <w:tcW w:w="1194" w:type="dxa"/>
          </w:tcPr>
          <w:p w:rsidR="001A044F" w:rsidRPr="00B32818" w:rsidDel="00E13048" w:rsidRDefault="00B32818" w:rsidP="00B32818">
            <w:pPr>
              <w:rPr>
                <w:rFonts w:ascii="Times New Roman" w:hAnsi="Times New Roman" w:cs="Times New Roman"/>
              </w:rPr>
            </w:pPr>
            <w:moveFrom w:id="92" w:author="Bonnie Jonkman" w:date="2013-02-06T12:34:00Z">
              <w:r w:rsidDel="00E13048">
                <w:rPr>
                  <w:rFonts w:ascii="Times New Roman" w:hAnsi="Times New Roman" w:cs="Times New Roman"/>
                </w:rPr>
                <w:t>XVal,</w:t>
              </w:r>
              <w:r w:rsidDel="00E13048">
                <w:rPr>
                  <w:rFonts w:ascii="Times New Roman" w:hAnsi="Times New Roman" w:cs="Times New Roman"/>
                </w:rPr>
                <w:br/>
              </w:r>
              <w:r w:rsidRPr="003E407A" w:rsidDel="00E13048">
                <w:rPr>
                  <w:rFonts w:ascii="Times New Roman" w:hAnsi="Times New Roman" w:cs="Times New Roman"/>
                </w:rPr>
                <w:t>XAry,</w:t>
              </w:r>
              <w:r w:rsidDel="00E13048">
                <w:rPr>
                  <w:rFonts w:ascii="Times New Roman" w:hAnsi="Times New Roman" w:cs="Times New Roman"/>
                </w:rPr>
                <w:br/>
              </w:r>
              <w:r w:rsidRPr="003E407A" w:rsidDel="00E13048">
                <w:rPr>
                  <w:rFonts w:ascii="Times New Roman" w:hAnsi="Times New Roman" w:cs="Times New Roman"/>
                </w:rPr>
                <w:t>YAry,</w:t>
              </w:r>
              <w:r w:rsidDel="00E13048">
                <w:rPr>
                  <w:rFonts w:ascii="Times New Roman" w:hAnsi="Times New Roman" w:cs="Times New Roman"/>
                </w:rPr>
                <w:br/>
                <w:t>ILo,</w:t>
              </w:r>
              <w:r w:rsidDel="00E13048">
                <w:rPr>
                  <w:rFonts w:ascii="Times New Roman" w:hAnsi="Times New Roman" w:cs="Times New Roman"/>
                </w:rPr>
                <w:br/>
              </w:r>
              <w:r w:rsidRPr="003E407A" w:rsidDel="00E13048">
                <w:rPr>
                  <w:rFonts w:ascii="Times New Roman" w:hAnsi="Times New Roman" w:cs="Times New Roman"/>
                </w:rPr>
                <w:t>AryLen</w:t>
              </w:r>
            </w:moveFrom>
          </w:p>
        </w:tc>
        <w:tc>
          <w:tcPr>
            <w:tcW w:w="6225" w:type="dxa"/>
            <w:gridSpan w:val="3"/>
          </w:tcPr>
          <w:p w:rsidR="00B32818" w:rsidDel="00E13048" w:rsidRDefault="0070024C" w:rsidP="00B32818">
            <w:pPr>
              <w:rPr>
                <w:rFonts w:ascii="Times New Roman" w:hAnsi="Times New Roman" w:cs="Times New Roman"/>
              </w:rPr>
            </w:pPr>
            <w:moveFrom w:id="93" w:author="Bonnie Jonkman" w:date="2013-02-06T12:34:00Z">
              <w:r w:rsidDel="00E13048">
                <w:rPr>
                  <w:rFonts w:ascii="Times New Roman" w:hAnsi="Times New Roman" w:cs="Times New Roman"/>
                </w:rPr>
                <w:t>R</w:t>
              </w:r>
              <w:r w:rsidR="00B32818" w:rsidRPr="003E407A" w:rsidDel="00E13048">
                <w:rPr>
                  <w:rFonts w:ascii="Times New Roman" w:hAnsi="Times New Roman" w:cs="Times New Roman"/>
                </w:rPr>
                <w:t>eturns a y-value that corresponds to an input x-value by inte</w:t>
              </w:r>
              <w:r w:rsidR="00B32818" w:rsidDel="00E13048">
                <w:rPr>
                  <w:rFonts w:ascii="Times New Roman" w:hAnsi="Times New Roman" w:cs="Times New Roman"/>
                </w:rPr>
                <w:t xml:space="preserve">rpolating into the arrays.  </w:t>
              </w:r>
              <w:r w:rsidR="00B32818" w:rsidRPr="003E407A" w:rsidDel="00E13048">
                <w:rPr>
                  <w:rFonts w:ascii="Times New Roman" w:hAnsi="Times New Roman" w:cs="Times New Roman"/>
                </w:rPr>
                <w:t xml:space="preserve">It returns the first or last </w:t>
              </w:r>
              <w:r w:rsidR="00B32818" w:rsidRPr="00B32818" w:rsidDel="00E13048">
                <w:rPr>
                  <w:rFonts w:ascii="Times New Roman" w:hAnsi="Times New Roman" w:cs="Times New Roman"/>
                  <w:i/>
                </w:rPr>
                <w:t>YAry()</w:t>
              </w:r>
              <w:r w:rsidR="00B32818" w:rsidRPr="003E407A" w:rsidDel="00E13048">
                <w:rPr>
                  <w:rFonts w:ascii="Times New Roman" w:hAnsi="Times New Roman" w:cs="Times New Roman"/>
                </w:rPr>
                <w:t xml:space="preserve"> value if </w:t>
              </w:r>
              <w:r w:rsidR="00B32818" w:rsidRPr="00B32818" w:rsidDel="00E13048">
                <w:rPr>
                  <w:rFonts w:ascii="Times New Roman" w:hAnsi="Times New Roman" w:cs="Times New Roman"/>
                  <w:i/>
                </w:rPr>
                <w:t>XVal</w:t>
              </w:r>
              <w:r w:rsidR="00B32818" w:rsidRPr="003E407A" w:rsidDel="00E13048">
                <w:rPr>
                  <w:rFonts w:ascii="Times New Roman" w:hAnsi="Times New Roman" w:cs="Times New Roman"/>
                </w:rPr>
                <w:t xml:space="preserve"> is outside the limits of </w:t>
              </w:r>
              <w:r w:rsidR="00B32818" w:rsidRPr="00B32818" w:rsidDel="00E13048">
                <w:rPr>
                  <w:rFonts w:ascii="Times New Roman" w:hAnsi="Times New Roman" w:cs="Times New Roman"/>
                  <w:i/>
                </w:rPr>
                <w:t>XAry()</w:t>
              </w:r>
              <w:r w:rsidR="00B32818" w:rsidRPr="003E407A" w:rsidDel="00E13048">
                <w:rPr>
                  <w:rFonts w:ascii="Times New Roman" w:hAnsi="Times New Roman" w:cs="Times New Roman"/>
                </w:rPr>
                <w:t>.</w:t>
              </w:r>
            </w:moveFrom>
          </w:p>
          <w:p w:rsidR="00B32818" w:rsidRPr="00B32818" w:rsidDel="00E13048" w:rsidRDefault="00B32818" w:rsidP="00B32818">
            <w:pPr>
              <w:rPr>
                <w:rFonts w:ascii="Times New Roman" w:hAnsi="Times New Roman" w:cs="Times New Roman"/>
                <w:sz w:val="16"/>
              </w:rPr>
            </w:pPr>
            <w:moveFrom w:id="94" w:author="Bonnie Jonkman" w:date="2013-02-06T12:34:00Z">
              <w:r w:rsidRPr="00B32818" w:rsidDel="00E13048">
                <w:rPr>
                  <w:rFonts w:ascii="Times New Roman" w:hAnsi="Times New Roman" w:cs="Times New Roman"/>
                  <w:b/>
                  <w:sz w:val="16"/>
                </w:rPr>
                <w:t>Note:</w:t>
              </w:r>
              <w:r w:rsidRPr="00B32818" w:rsidDel="00E13048">
                <w:rPr>
                  <w:rFonts w:ascii="Times New Roman" w:hAnsi="Times New Roman" w:cs="Times New Roman"/>
                  <w:sz w:val="16"/>
                </w:rPr>
                <w:t xml:space="preserve"> This is an interface for InterpBinComp and InterpBinReal and will call the appropriate one (depending if </w:t>
              </w:r>
              <w:r w:rsidRPr="00B32818" w:rsidDel="00E13048">
                <w:rPr>
                  <w:rFonts w:ascii="Times New Roman" w:hAnsi="Times New Roman" w:cs="Times New Roman"/>
                  <w:i/>
                  <w:sz w:val="16"/>
                </w:rPr>
                <w:t>YAry</w:t>
              </w:r>
              <w:r w:rsidRPr="00B32818" w:rsidDel="00E13048">
                <w:rPr>
                  <w:rFonts w:ascii="Times New Roman" w:hAnsi="Times New Roman" w:cs="Times New Roman"/>
                  <w:sz w:val="16"/>
                </w:rPr>
                <w:t xml:space="preserve"> is complex or real).</w:t>
              </w:r>
            </w:moveFrom>
          </w:p>
        </w:tc>
      </w:tr>
      <w:tr w:rsidR="001A044F" w:rsidRPr="00C07FB6" w:rsidDel="00E13048" w:rsidTr="00633588">
        <w:trPr>
          <w:cantSplit/>
        </w:trPr>
        <w:tc>
          <w:tcPr>
            <w:tcW w:w="1732" w:type="dxa"/>
            <w:gridSpan w:val="2"/>
          </w:tcPr>
          <w:p w:rsidR="001A044F" w:rsidRPr="00B32818" w:rsidDel="00E13048" w:rsidRDefault="004B40E1" w:rsidP="00E037C6">
            <w:pPr>
              <w:rPr>
                <w:rFonts w:ascii="Times New Roman" w:hAnsi="Times New Roman" w:cs="Times New Roman"/>
              </w:rPr>
            </w:pPr>
            <w:moveFrom w:id="95" w:author="Bonnie Jonkman" w:date="2013-02-06T12:34:00Z">
              <w:r w:rsidRPr="003E407A" w:rsidDel="00E13048">
                <w:rPr>
                  <w:rFonts w:ascii="Times New Roman" w:hAnsi="Times New Roman" w:cs="Times New Roman"/>
                </w:rPr>
                <w:t>InterpStp</w:t>
              </w:r>
              <w:r w:rsidR="00975FBF" w:rsidDel="00E13048">
                <w:rPr>
                  <w:rFonts w:ascii="Times New Roman" w:hAnsi="Times New Roman" w:cs="Times New Roman"/>
                </w:rPr>
                <w:br/>
              </w:r>
              <w:r w:rsidR="00975FBF" w:rsidRPr="00975FBF" w:rsidDel="00E13048">
                <w:rPr>
                  <w:rFonts w:ascii="Times New Roman" w:hAnsi="Times New Roman" w:cs="Times New Roman"/>
                  <w:i/>
                  <w:sz w:val="16"/>
                </w:rPr>
                <w:t>(function interface)</w:t>
              </w:r>
            </w:moveFrom>
          </w:p>
        </w:tc>
        <w:tc>
          <w:tcPr>
            <w:tcW w:w="1194" w:type="dxa"/>
          </w:tcPr>
          <w:p w:rsidR="001A044F" w:rsidRPr="00B32818" w:rsidDel="00E13048" w:rsidRDefault="004B40E1" w:rsidP="004B40E1">
            <w:pPr>
              <w:rPr>
                <w:rFonts w:ascii="Times New Roman" w:hAnsi="Times New Roman" w:cs="Times New Roman"/>
              </w:rPr>
            </w:pPr>
            <w:moveFrom w:id="96" w:author="Bonnie Jonkman" w:date="2013-02-06T12:34:00Z">
              <w:r w:rsidDel="00E13048">
                <w:rPr>
                  <w:rFonts w:ascii="Times New Roman" w:hAnsi="Times New Roman" w:cs="Times New Roman"/>
                </w:rPr>
                <w:t>XVal,</w:t>
              </w:r>
              <w:r w:rsidDel="00E13048">
                <w:rPr>
                  <w:rFonts w:ascii="Times New Roman" w:hAnsi="Times New Roman" w:cs="Times New Roman"/>
                </w:rPr>
                <w:br/>
                <w:t>XAry,</w:t>
              </w:r>
              <w:r w:rsidDel="00E13048">
                <w:rPr>
                  <w:rFonts w:ascii="Times New Roman" w:hAnsi="Times New Roman" w:cs="Times New Roman"/>
                </w:rPr>
                <w:br/>
                <w:t>YAry,</w:t>
              </w:r>
              <w:r w:rsidDel="00E13048">
                <w:rPr>
                  <w:rFonts w:ascii="Times New Roman" w:hAnsi="Times New Roman" w:cs="Times New Roman"/>
                </w:rPr>
                <w:br/>
              </w:r>
              <w:r w:rsidRPr="003E407A" w:rsidDel="00E13048">
                <w:rPr>
                  <w:rFonts w:ascii="Times New Roman" w:hAnsi="Times New Roman" w:cs="Times New Roman"/>
                </w:rPr>
                <w:t xml:space="preserve">Ind, </w:t>
              </w:r>
              <w:r w:rsidDel="00E13048">
                <w:rPr>
                  <w:rFonts w:ascii="Times New Roman" w:hAnsi="Times New Roman" w:cs="Times New Roman"/>
                </w:rPr>
                <w:br/>
              </w:r>
              <w:r w:rsidRPr="003E407A" w:rsidDel="00E13048">
                <w:rPr>
                  <w:rFonts w:ascii="Times New Roman" w:hAnsi="Times New Roman" w:cs="Times New Roman"/>
                </w:rPr>
                <w:t>AryLen</w:t>
              </w:r>
            </w:moveFrom>
          </w:p>
        </w:tc>
        <w:tc>
          <w:tcPr>
            <w:tcW w:w="6225" w:type="dxa"/>
            <w:gridSpan w:val="3"/>
          </w:tcPr>
          <w:p w:rsidR="004B40E1" w:rsidRPr="003E407A" w:rsidDel="00E13048" w:rsidRDefault="004B40E1" w:rsidP="004B40E1">
            <w:pPr>
              <w:rPr>
                <w:rFonts w:ascii="Times New Roman" w:hAnsi="Times New Roman" w:cs="Times New Roman"/>
              </w:rPr>
            </w:pPr>
            <w:moveFrom w:id="97" w:author="Bonnie Jonkman" w:date="2013-02-06T12:34:00Z">
              <w:r w:rsidDel="00E13048">
                <w:rPr>
                  <w:rFonts w:ascii="Times New Roman" w:hAnsi="Times New Roman" w:cs="Times New Roman"/>
                </w:rPr>
                <w:t>R</w:t>
              </w:r>
              <w:r w:rsidRPr="003E407A" w:rsidDel="00E13048">
                <w:rPr>
                  <w:rFonts w:ascii="Times New Roman" w:hAnsi="Times New Roman" w:cs="Times New Roman"/>
                </w:rPr>
                <w:t>eturns a y-value that corresponds to an input x-value by interpolating into the arrays.</w:t>
              </w:r>
              <w:r w:rsidDel="00E13048">
                <w:rPr>
                  <w:rFonts w:ascii="Times New Roman" w:hAnsi="Times New Roman" w:cs="Times New Roman"/>
                </w:rPr>
                <w:t xml:space="preserve">  </w:t>
              </w:r>
              <w:r w:rsidRPr="003E407A" w:rsidDel="00E13048">
                <w:rPr>
                  <w:rFonts w:ascii="Times New Roman" w:hAnsi="Times New Roman" w:cs="Times New Roman"/>
                </w:rPr>
                <w:t>It uses the passed index as the starting point and does a stepwise interpolation from there.  This is</w:t>
              </w:r>
              <w:r w:rsidDel="00E13048">
                <w:rPr>
                  <w:rFonts w:ascii="Times New Roman" w:hAnsi="Times New Roman" w:cs="Times New Roman"/>
                </w:rPr>
                <w:t xml:space="preserve"> </w:t>
              </w:r>
              <w:r w:rsidRPr="003E407A" w:rsidDel="00E13048">
                <w:rPr>
                  <w:rFonts w:ascii="Times New Roman" w:hAnsi="Times New Roman" w:cs="Times New Roman"/>
                </w:rPr>
                <w:t xml:space="preserve">especially useful when the calling routines save the value from the last time this routine was called for a given case where </w:t>
              </w:r>
              <w:r w:rsidRPr="004B40E1" w:rsidDel="00E13048">
                <w:rPr>
                  <w:rFonts w:ascii="Times New Roman" w:hAnsi="Times New Roman" w:cs="Times New Roman"/>
                  <w:i/>
                </w:rPr>
                <w:t>XVal</w:t>
              </w:r>
              <w:r w:rsidRPr="003E407A" w:rsidDel="00E13048">
                <w:rPr>
                  <w:rFonts w:ascii="Times New Roman" w:hAnsi="Times New Roman" w:cs="Times New Roman"/>
                </w:rPr>
                <w:t xml:space="preserve"> does not change much from call to call.  When there is no correlation</w:t>
              </w:r>
              <w:r w:rsidDel="00E13048">
                <w:rPr>
                  <w:rFonts w:ascii="Times New Roman" w:hAnsi="Times New Roman" w:cs="Times New Roman"/>
                </w:rPr>
                <w:t xml:space="preserve"> </w:t>
              </w:r>
              <w:r w:rsidRPr="003E407A" w:rsidDel="00E13048">
                <w:rPr>
                  <w:rFonts w:ascii="Times New Roman" w:hAnsi="Times New Roman" w:cs="Times New Roman"/>
                </w:rPr>
                <w:t>from one interpolation to another, InterpBin() may be a better choice.</w:t>
              </w:r>
              <w:r w:rsidDel="00E13048">
                <w:rPr>
                  <w:rFonts w:ascii="Times New Roman" w:hAnsi="Times New Roman" w:cs="Times New Roman"/>
                </w:rPr>
                <w:t xml:space="preserve"> </w:t>
              </w:r>
              <w:r w:rsidRPr="003E407A" w:rsidDel="00E13048">
                <w:rPr>
                  <w:rFonts w:ascii="Times New Roman" w:hAnsi="Times New Roman" w:cs="Times New Roman"/>
                </w:rPr>
                <w:t xml:space="preserve"> It returns the first or last </w:t>
              </w:r>
              <w:r w:rsidRPr="004B40E1" w:rsidDel="00E13048">
                <w:rPr>
                  <w:rFonts w:ascii="Times New Roman" w:hAnsi="Times New Roman" w:cs="Times New Roman"/>
                  <w:i/>
                </w:rPr>
                <w:t>YAry()</w:t>
              </w:r>
              <w:r w:rsidRPr="003E407A" w:rsidDel="00E13048">
                <w:rPr>
                  <w:rFonts w:ascii="Times New Roman" w:hAnsi="Times New Roman" w:cs="Times New Roman"/>
                </w:rPr>
                <w:t xml:space="preserve"> value if </w:t>
              </w:r>
              <w:r w:rsidRPr="004B40E1" w:rsidDel="00E13048">
                <w:rPr>
                  <w:rFonts w:ascii="Times New Roman" w:hAnsi="Times New Roman" w:cs="Times New Roman"/>
                  <w:i/>
                </w:rPr>
                <w:t>XVal</w:t>
              </w:r>
              <w:r w:rsidRPr="003E407A" w:rsidDel="00E13048">
                <w:rPr>
                  <w:rFonts w:ascii="Times New Roman" w:hAnsi="Times New Roman" w:cs="Times New Roman"/>
                </w:rPr>
                <w:t xml:space="preserve"> is outside the limits of </w:t>
              </w:r>
              <w:r w:rsidRPr="004B40E1" w:rsidDel="00E13048">
                <w:rPr>
                  <w:rFonts w:ascii="Times New Roman" w:hAnsi="Times New Roman" w:cs="Times New Roman"/>
                  <w:i/>
                </w:rPr>
                <w:t>XAry().</w:t>
              </w:r>
            </w:moveFrom>
          </w:p>
          <w:p w:rsidR="001A044F" w:rsidRPr="004B40E1" w:rsidDel="00E13048" w:rsidRDefault="004B40E1" w:rsidP="004B40E1">
            <w:pPr>
              <w:rPr>
                <w:rFonts w:ascii="Times New Roman" w:hAnsi="Times New Roman" w:cs="Times New Roman"/>
                <w:sz w:val="16"/>
              </w:rPr>
            </w:pPr>
            <w:moveFrom w:id="98" w:author="Bonnie Jonkman" w:date="2013-02-06T12:34:00Z">
              <w:r w:rsidRPr="00B32818" w:rsidDel="00E13048">
                <w:rPr>
                  <w:rFonts w:ascii="Times New Roman" w:hAnsi="Times New Roman" w:cs="Times New Roman"/>
                  <w:b/>
                  <w:sz w:val="16"/>
                </w:rPr>
                <w:t>Note:</w:t>
              </w:r>
              <w:r w:rsidRPr="00B32818" w:rsidDel="00E13048">
                <w:rPr>
                  <w:rFonts w:ascii="Times New Roman" w:hAnsi="Times New Roman" w:cs="Times New Roman"/>
                  <w:sz w:val="16"/>
                </w:rPr>
                <w:t xml:space="preserve"> This is an interface for </w:t>
              </w:r>
              <w:r w:rsidRPr="004B40E1" w:rsidDel="00E13048">
                <w:rPr>
                  <w:rFonts w:ascii="Times New Roman" w:hAnsi="Times New Roman" w:cs="Times New Roman"/>
                  <w:sz w:val="16"/>
                  <w:szCs w:val="16"/>
                </w:rPr>
                <w:t>InterpStpComp and InterpStp</w:t>
              </w:r>
              <w:r w:rsidRPr="00B32818" w:rsidDel="00E13048">
                <w:rPr>
                  <w:rFonts w:ascii="Times New Roman" w:hAnsi="Times New Roman" w:cs="Times New Roman"/>
                  <w:sz w:val="16"/>
                </w:rPr>
                <w:t xml:space="preserve">Real and will call the appropriate one (depending if </w:t>
              </w:r>
              <w:r w:rsidRPr="00B32818" w:rsidDel="00E13048">
                <w:rPr>
                  <w:rFonts w:ascii="Times New Roman" w:hAnsi="Times New Roman" w:cs="Times New Roman"/>
                  <w:i/>
                  <w:sz w:val="16"/>
                </w:rPr>
                <w:t>YAry</w:t>
              </w:r>
              <w:r w:rsidRPr="00B32818" w:rsidDel="00E13048">
                <w:rPr>
                  <w:rFonts w:ascii="Times New Roman" w:hAnsi="Times New Roman" w:cs="Times New Roman"/>
                  <w:sz w:val="16"/>
                </w:rPr>
                <w:t xml:space="preserve"> is complex or real).</w:t>
              </w:r>
            </w:moveFrom>
          </w:p>
        </w:tc>
      </w:tr>
      <w:moveFromRangeEnd w:id="90"/>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r w:rsidRPr="003E407A">
              <w:rPr>
                <w:rFonts w:ascii="Times New Roman" w:hAnsi="Times New Roman" w:cs="Times New Roman"/>
              </w:rPr>
              <w:t>OldAngle,</w:t>
            </w:r>
            <w:r>
              <w:rPr>
                <w:rFonts w:ascii="Times New Roman" w:hAnsi="Times New Roman" w:cs="Times New Roman"/>
              </w:rPr>
              <w:br/>
            </w:r>
            <w:r w:rsidRPr="003E407A">
              <w:rPr>
                <w:rFonts w:ascii="Times New Roman" w:hAnsi="Times New Roman" w:cs="Times New Roman"/>
              </w:rPr>
              <w:t>NewAngle</w:t>
            </w:r>
          </w:p>
        </w:tc>
        <w:tc>
          <w:tcPr>
            <w:tcW w:w="6225" w:type="dxa"/>
            <w:gridSpan w:val="3"/>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r w:rsidRPr="004B40E1">
              <w:rPr>
                <w:rFonts w:ascii="Times New Roman" w:hAnsi="Times New Roman" w:cs="Times New Roman"/>
                <w:i/>
              </w:rPr>
              <w:t>NewAngle</w:t>
            </w:r>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equal to </w:t>
            </w:r>
            <w:r w:rsidRPr="004B40E1">
              <w:rPr>
                <w:rFonts w:ascii="Times New Roman" w:hAnsi="Times New Roman" w:cs="Times New Roman"/>
                <w:i/>
              </w:rPr>
              <w:t>NewAngle</w:t>
            </w:r>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ATAN2()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 xml:space="preserve">he -Pi to Pi limit of ATAN2().  </w:t>
            </w:r>
            <w:r w:rsidRPr="003E407A">
              <w:rPr>
                <w:rFonts w:ascii="Times New Roman" w:hAnsi="Times New Roman" w:cs="Times New Roman"/>
              </w:rPr>
              <w:t xml:space="preserve">This routine assumes that the angle change between calls is not more than 2*Pi in absolute value.  </w:t>
            </w:r>
            <w:r w:rsidRPr="004B40E1">
              <w:rPr>
                <w:rFonts w:ascii="Times New Roman" w:hAnsi="Times New Roman" w:cs="Times New Roman"/>
                <w:i/>
              </w:rPr>
              <w:t>OldAngle</w:t>
            </w:r>
            <w:r w:rsidRPr="003E407A">
              <w:rPr>
                <w:rFonts w:ascii="Times New Roman" w:hAnsi="Times New Roman" w:cs="Times New Roman"/>
              </w:rPr>
              <w:t xml:space="preserve"> should be </w:t>
            </w:r>
            <w:r>
              <w:rPr>
                <w:rFonts w:ascii="Times New Roman" w:hAnsi="Times New Roman" w:cs="Times New Roman"/>
              </w:rPr>
              <w:t>SAVE</w:t>
            </w:r>
            <w:r w:rsidRPr="003E407A">
              <w:rPr>
                <w:rFonts w:ascii="Times New Roman" w:hAnsi="Times New Roman" w:cs="Times New Roman"/>
              </w:rPr>
              <w:t>d in the calling routine.</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BSortReal</w:t>
            </w:r>
          </w:p>
        </w:tc>
        <w:tc>
          <w:tcPr>
            <w:tcW w:w="1194" w:type="dxa"/>
          </w:tcPr>
          <w:p w:rsidR="001A044F" w:rsidRPr="00B32818" w:rsidRDefault="009725DC" w:rsidP="00E037C6">
            <w:pPr>
              <w:rPr>
                <w:rFonts w:ascii="Times New Roman" w:hAnsi="Times New Roman" w:cs="Times New Roman"/>
              </w:rPr>
            </w:pPr>
            <w:r>
              <w:rPr>
                <w:rFonts w:ascii="Times New Roman" w:hAnsi="Times New Roman" w:cs="Times New Roman"/>
              </w:rPr>
              <w:t>RealAry,</w:t>
            </w:r>
            <w:r>
              <w:rPr>
                <w:rFonts w:ascii="Times New Roman" w:hAnsi="Times New Roman" w:cs="Times New Roman"/>
              </w:rPr>
              <w:br/>
            </w:r>
            <w:r w:rsidRPr="003E407A">
              <w:rPr>
                <w:rFonts w:ascii="Times New Roman" w:hAnsi="Times New Roman" w:cs="Times New Roman"/>
              </w:rPr>
              <w:t>NumPts</w:t>
            </w:r>
          </w:p>
        </w:tc>
        <w:tc>
          <w:tcPr>
            <w:tcW w:w="6225" w:type="dxa"/>
            <w:gridSpan w:val="3"/>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Cross_Product</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gridSpan w:val="3"/>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r w:rsidRPr="009725DC">
              <w:rPr>
                <w:rFonts w:ascii="Times New Roman" w:hAnsi="Times New Roman" w:cs="Times New Roman"/>
                <w:i/>
              </w:rPr>
              <w:t>Cross_Product</w:t>
            </w:r>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633588">
        <w:trPr>
          <w:cantSplit/>
        </w:trPr>
        <w:tc>
          <w:tcPr>
            <w:tcW w:w="1732" w:type="dxa"/>
            <w:gridSpan w:val="2"/>
          </w:tcPr>
          <w:p w:rsidR="009725DC" w:rsidRPr="003E407A" w:rsidRDefault="00DF3F3B" w:rsidP="00E037C6">
            <w:pPr>
              <w:rPr>
                <w:rFonts w:ascii="Times New Roman" w:hAnsi="Times New Roman" w:cs="Times New Roman"/>
              </w:rPr>
            </w:pPr>
            <w:r w:rsidRPr="003E407A">
              <w:rPr>
                <w:rFonts w:ascii="Times New Roman" w:hAnsi="Times New Roman" w:cs="Times New Roman"/>
              </w:rPr>
              <w:t>EqualRealNos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gridSpan w:val="3"/>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2C2466" w:rsidRPr="00C07FB6" w:rsidTr="00633588">
        <w:trPr>
          <w:cantSplit/>
          <w:ins w:id="99" w:author="Bonnie Jonkman" w:date="2013-01-21T11:16:00Z"/>
        </w:trPr>
        <w:tc>
          <w:tcPr>
            <w:tcW w:w="1732" w:type="dxa"/>
            <w:gridSpan w:val="2"/>
          </w:tcPr>
          <w:p w:rsidR="002C2466" w:rsidRPr="003E407A" w:rsidRDefault="002C2466" w:rsidP="00E037C6">
            <w:pPr>
              <w:rPr>
                <w:ins w:id="100" w:author="Bonnie Jonkman" w:date="2013-01-21T11:16:00Z"/>
                <w:rFonts w:ascii="Times New Roman" w:hAnsi="Times New Roman" w:cs="Times New Roman"/>
              </w:rPr>
            </w:pPr>
            <w:ins w:id="101" w:author="Bonnie Jonkman" w:date="2013-01-21T11:17:00Z">
              <w:r>
                <w:rPr>
                  <w:rFonts w:ascii="Times New Roman" w:hAnsi="Times New Roman" w:cs="Times New Roman"/>
                </w:rPr>
                <w:t>GaussElim</w:t>
              </w:r>
            </w:ins>
          </w:p>
        </w:tc>
        <w:tc>
          <w:tcPr>
            <w:tcW w:w="1194" w:type="dxa"/>
          </w:tcPr>
          <w:p w:rsidR="002C2466" w:rsidRPr="003E407A" w:rsidRDefault="002C2466" w:rsidP="00DF3F3B">
            <w:pPr>
              <w:rPr>
                <w:ins w:id="102" w:author="Bonnie Jonkman" w:date="2013-01-21T11:16:00Z"/>
                <w:rFonts w:ascii="Times New Roman" w:hAnsi="Times New Roman" w:cs="Times New Roman"/>
              </w:rPr>
            </w:pPr>
            <w:ins w:id="103" w:author="Bonnie Jonkman" w:date="2013-01-21T11:17:00Z">
              <w:r>
                <w:rPr>
                  <w:rFonts w:ascii="Times New Roman" w:hAnsi="Times New Roman" w:cs="Times New Roman"/>
                </w:rPr>
                <w:t xml:space="preserve">AugMat, </w:t>
              </w:r>
              <w:r>
                <w:rPr>
                  <w:rFonts w:ascii="Times New Roman" w:hAnsi="Times New Roman" w:cs="Times New Roman"/>
                </w:rPr>
                <w:br/>
                <w:t xml:space="preserve">NumEq, </w:t>
              </w:r>
              <w:r>
                <w:rPr>
                  <w:rFonts w:ascii="Times New Roman" w:hAnsi="Times New Roman" w:cs="Times New Roman"/>
                </w:rPr>
                <w:br/>
                <w:t>x,</w:t>
              </w:r>
              <w:r>
                <w:rPr>
                  <w:rFonts w:ascii="Times New Roman" w:hAnsi="Times New Roman" w:cs="Times New Roman"/>
                </w:rPr>
                <w:br/>
                <w:t>ErrStat</w:t>
              </w:r>
              <w:r>
                <w:rPr>
                  <w:rFonts w:ascii="Times New Roman" w:hAnsi="Times New Roman" w:cs="Times New Roman"/>
                </w:rPr>
                <w:br/>
                <w:t>ErrMsg</w:t>
              </w:r>
            </w:ins>
          </w:p>
        </w:tc>
        <w:tc>
          <w:tcPr>
            <w:tcW w:w="6225" w:type="dxa"/>
            <w:gridSpan w:val="3"/>
          </w:tcPr>
          <w:p w:rsidR="002C2466" w:rsidRPr="003E407A" w:rsidRDefault="002C2466" w:rsidP="002C2466">
            <w:pPr>
              <w:rPr>
                <w:ins w:id="104" w:author="Bonnie Jonkman" w:date="2013-01-21T11:16:00Z"/>
                <w:rFonts w:ascii="Times New Roman" w:hAnsi="Times New Roman" w:cs="Times New Roman"/>
              </w:rPr>
            </w:pPr>
            <w:ins w:id="105" w:author="Bonnie Jonkman" w:date="2013-01-21T11:18:00Z">
              <w:r>
                <w:rPr>
                  <w:rFonts w:ascii="Times New Roman" w:hAnsi="Times New Roman" w:cs="Times New Roman"/>
                </w:rPr>
                <w:t>This routine uses the</w:t>
              </w:r>
            </w:ins>
            <w:ins w:id="106" w:author="Bonnie Jonkman" w:date="2013-01-21T11:17:00Z">
              <w:r w:rsidRPr="002C2466">
                <w:rPr>
                  <w:rFonts w:ascii="Times New Roman" w:hAnsi="Times New Roman" w:cs="Times New Roman"/>
                </w:rPr>
                <w:t xml:space="preserve"> Gauss-Jordan elimination </w:t>
              </w:r>
            </w:ins>
            <w:ins w:id="107" w:author="Bonnie Jonkman" w:date="2013-01-21T11:18:00Z">
              <w:r>
                <w:rPr>
                  <w:rFonts w:ascii="Times New Roman" w:hAnsi="Times New Roman" w:cs="Times New Roman"/>
                </w:rPr>
                <w:t xml:space="preserve">method </w:t>
              </w:r>
            </w:ins>
            <w:ins w:id="108" w:author="Bonnie Jonkman" w:date="2013-01-21T11:17:00Z">
              <w:r w:rsidRPr="002C2466">
                <w:rPr>
                  <w:rFonts w:ascii="Times New Roman" w:hAnsi="Times New Roman" w:cs="Times New Roman"/>
                </w:rPr>
                <w:t xml:space="preserve">to solve </w:t>
              </w:r>
            </w:ins>
            <w:ins w:id="109" w:author="Bonnie Jonkman" w:date="2013-01-21T11:18:00Z">
              <w:r>
                <w:rPr>
                  <w:rFonts w:ascii="Times New Roman" w:hAnsi="Times New Roman" w:cs="Times New Roman"/>
                </w:rPr>
                <w:t xml:space="preserve">a system of linear equations </w:t>
              </w:r>
            </w:ins>
            <w:ins w:id="110" w:author="Bonnie Jonkman" w:date="2013-01-21T11:17:00Z">
              <w:r w:rsidRPr="002C2466">
                <w:rPr>
                  <w:rFonts w:ascii="Times New Roman" w:hAnsi="Times New Roman" w:cs="Times New Roman"/>
                </w:rPr>
                <w:t>Ax=b for x; AugMat = [A b]</w:t>
              </w:r>
            </w:ins>
            <w:ins w:id="111" w:author="Bonnie Jonkman" w:date="2013-01-21T11:18:00Z">
              <w:r>
                <w:rPr>
                  <w:rFonts w:ascii="Times New Roman" w:hAnsi="Times New Roman" w:cs="Times New Roman"/>
                </w:rPr>
                <w:t xml:space="preserve">. </w:t>
              </w:r>
              <w:r w:rsidRPr="002C2466">
                <w:rPr>
                  <w:rFonts w:ascii="Times New Roman" w:hAnsi="Times New Roman" w:cs="Times New Roman"/>
                  <w:i/>
                  <w:rPrChange w:id="112" w:author="Bonnie Jonkman" w:date="2013-01-21T11:20:00Z">
                    <w:rPr>
                      <w:rFonts w:ascii="Times New Roman" w:hAnsi="Times New Roman" w:cs="Times New Roman"/>
                    </w:rPr>
                  </w:rPrChange>
                </w:rPr>
                <w:t>The routine works if the pivots are nonzero</w:t>
              </w:r>
            </w:ins>
            <w:ins w:id="113" w:author="Bonnie Jonkman" w:date="2013-01-21T11:19:00Z">
              <w:r w:rsidRPr="002C2466">
                <w:rPr>
                  <w:rFonts w:ascii="Times New Roman" w:hAnsi="Times New Roman" w:cs="Times New Roman"/>
                  <w:i/>
                  <w:rPrChange w:id="114" w:author="Bonnie Jonkman" w:date="2013-01-21T11:20:00Z">
                    <w:rPr>
                      <w:rFonts w:ascii="Times New Roman" w:hAnsi="Times New Roman" w:cs="Times New Roman"/>
                    </w:rPr>
                  </w:rPrChange>
                </w:rPr>
                <w:t xml:space="preserve"> and you don’t want the reduced/eschelon form </w:t>
              </w:r>
            </w:ins>
            <w:ins w:id="115" w:author="Bonnie Jonkman" w:date="2013-01-21T11:20:00Z">
              <w:r w:rsidRPr="002C2466">
                <w:rPr>
                  <w:rFonts w:ascii="Times New Roman" w:hAnsi="Times New Roman" w:cs="Times New Roman"/>
                  <w:i/>
                  <w:rPrChange w:id="116" w:author="Bonnie Jonkman" w:date="2013-01-21T11:20:00Z">
                    <w:rPr>
                      <w:rFonts w:ascii="Times New Roman" w:hAnsi="Times New Roman" w:cs="Times New Roman"/>
                    </w:rPr>
                  </w:rPrChange>
                </w:rPr>
                <w:t>of the augmented matrix.</w:t>
              </w:r>
            </w:ins>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GetSmllRotAngs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DCMat,</w:t>
            </w:r>
            <w:r>
              <w:rPr>
                <w:rFonts w:ascii="Times New Roman" w:hAnsi="Times New Roman" w:cs="Times New Roman"/>
              </w:rPr>
              <w:br/>
            </w:r>
            <w:r w:rsidRPr="003E407A">
              <w:rPr>
                <w:rFonts w:ascii="Times New Roman" w:hAnsi="Times New Roman" w:cs="Times New Roman"/>
              </w:rPr>
              <w:t>ErrStat</w:t>
            </w:r>
          </w:p>
        </w:tc>
        <w:tc>
          <w:tcPr>
            <w:tcW w:w="6225" w:type="dxa"/>
            <w:gridSpan w:val="3"/>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r w:rsidRPr="00DF3F3B">
              <w:rPr>
                <w:rFonts w:ascii="Times New Roman" w:hAnsi="Times New Roman" w:cs="Times New Roman"/>
                <w:i/>
              </w:rPr>
              <w:t>DCMat</w:t>
            </w:r>
            <w:r>
              <w:rPr>
                <w:rFonts w:ascii="Times New Roman" w:hAnsi="Times New Roman" w:cs="Times New Roman"/>
                <w:i/>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GL_Pts</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IPt,</w:t>
            </w:r>
            <w:r>
              <w:rPr>
                <w:rFonts w:ascii="Times New Roman" w:hAnsi="Times New Roman" w:cs="Times New Roman"/>
              </w:rPr>
              <w:br/>
            </w:r>
            <w:r w:rsidRPr="003E407A">
              <w:rPr>
                <w:rFonts w:ascii="Times New Roman" w:hAnsi="Times New Roman" w:cs="Times New Roman"/>
              </w:rPr>
              <w:t>NPts,</w:t>
            </w:r>
            <w:r>
              <w:rPr>
                <w:rFonts w:ascii="Times New Roman" w:hAnsi="Times New Roman" w:cs="Times New Roman"/>
              </w:rPr>
              <w:br/>
            </w:r>
            <w:r w:rsidRPr="003E407A">
              <w:rPr>
                <w:rFonts w:ascii="Times New Roman" w:hAnsi="Times New Roman" w:cs="Times New Roman"/>
              </w:rPr>
              <w:t>Loc,</w:t>
            </w:r>
            <w:r>
              <w:rPr>
                <w:rFonts w:ascii="Times New Roman" w:hAnsi="Times New Roman" w:cs="Times New Roman"/>
              </w:rPr>
              <w:br/>
            </w:r>
            <w:r w:rsidRPr="003E407A">
              <w:rPr>
                <w:rFonts w:ascii="Times New Roman" w:hAnsi="Times New Roman" w:cs="Times New Roman"/>
              </w:rPr>
              <w:t>Wt,</w:t>
            </w:r>
            <w:r>
              <w:rPr>
                <w:rFonts w:ascii="Times New Roman" w:hAnsi="Times New Roman" w:cs="Times New Roman"/>
              </w:rPr>
              <w:br/>
            </w:r>
            <w:r w:rsidRPr="003E407A">
              <w:rPr>
                <w:rFonts w:ascii="Times New Roman" w:hAnsi="Times New Roman" w:cs="Times New Roman"/>
              </w:rPr>
              <w:t>ErrStat</w:t>
            </w:r>
          </w:p>
        </w:tc>
        <w:tc>
          <w:tcPr>
            <w:tcW w:w="6225" w:type="dxa"/>
            <w:gridSpan w:val="3"/>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r w:rsidR="00DF3F3B"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17" w:author="Bonnie Jonkman" w:date="2013-02-06T12:36: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18" w:author="Bonnie Jonkman" w:date="2013-02-06T12:36:00Z">
            <w:trPr>
              <w:gridAfter w:val="0"/>
              <w:cantSplit/>
            </w:trPr>
          </w:trPrChange>
        </w:trPr>
        <w:tc>
          <w:tcPr>
            <w:tcW w:w="1716" w:type="dxa"/>
            <w:tcPrChange w:id="119" w:author="Bonnie Jonkman" w:date="2013-02-06T12:36:00Z">
              <w:tcPr>
                <w:tcW w:w="1716" w:type="dxa"/>
                <w:gridSpan w:val="2"/>
              </w:tcPr>
            </w:tcPrChange>
          </w:tcPr>
          <w:p w:rsidR="00DF3F3B" w:rsidRPr="003E407A" w:rsidRDefault="00DF3F3B" w:rsidP="00E037C6">
            <w:pPr>
              <w:rPr>
                <w:rFonts w:ascii="Times New Roman" w:hAnsi="Times New Roman" w:cs="Times New Roman"/>
              </w:rPr>
            </w:pPr>
            <w:r w:rsidRPr="003E407A">
              <w:rPr>
                <w:rFonts w:ascii="Times New Roman" w:hAnsi="Times New Roman" w:cs="Times New Roman"/>
              </w:rPr>
              <w:t>IndexCharAry</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10" w:type="dxa"/>
            <w:gridSpan w:val="2"/>
            <w:tcPrChange w:id="120" w:author="Bonnie Jonkman" w:date="2013-02-06T12:36:00Z">
              <w:tcPr>
                <w:tcW w:w="1481" w:type="dxa"/>
                <w:gridSpan w:val="3"/>
              </w:tcPr>
            </w:tcPrChange>
          </w:tcPr>
          <w:p w:rsidR="00DF3F3B" w:rsidRPr="003E407A" w:rsidRDefault="00DF3F3B" w:rsidP="00DF3F3B">
            <w:pPr>
              <w:rPr>
                <w:rFonts w:ascii="Times New Roman" w:hAnsi="Times New Roman" w:cs="Times New Roman"/>
              </w:rPr>
            </w:pPr>
            <w:r w:rsidRPr="003E407A">
              <w:rPr>
                <w:rFonts w:ascii="Times New Roman" w:hAnsi="Times New Roman" w:cs="Times New Roman"/>
              </w:rPr>
              <w:t>CVal,</w:t>
            </w:r>
            <w:r>
              <w:rPr>
                <w:rFonts w:ascii="Times New Roman" w:hAnsi="Times New Roman" w:cs="Times New Roman"/>
              </w:rPr>
              <w:br/>
            </w:r>
            <w:r w:rsidRPr="003E407A">
              <w:rPr>
                <w:rFonts w:ascii="Times New Roman" w:hAnsi="Times New Roman" w:cs="Times New Roman"/>
              </w:rPr>
              <w:t>CAry</w:t>
            </w:r>
          </w:p>
        </w:tc>
        <w:tc>
          <w:tcPr>
            <w:tcW w:w="6225" w:type="dxa"/>
            <w:gridSpan w:val="3"/>
            <w:tcPrChange w:id="121" w:author="Bonnie Jonkman" w:date="2013-02-06T12:36:00Z">
              <w:tcPr>
                <w:tcW w:w="5954" w:type="dxa"/>
                <w:gridSpan w:val="3"/>
              </w:tcPr>
            </w:tcPrChange>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r w:rsidRPr="00DF3F3B">
              <w:rPr>
                <w:rFonts w:ascii="Times New Roman" w:hAnsi="Times New Roman" w:cs="Times New Roman"/>
                <w:i/>
              </w:rPr>
              <w:t>CAry</w:t>
            </w:r>
            <w:r w:rsidRPr="003E407A">
              <w:rPr>
                <w:rFonts w:ascii="Times New Roman" w:hAnsi="Times New Roman" w:cs="Times New Roman"/>
              </w:rPr>
              <w:t>(</w:t>
            </w:r>
            <w:r w:rsidRPr="00DF3F3B">
              <w:rPr>
                <w:rFonts w:ascii="Times New Roman" w:hAnsi="Times New Roman" w:cs="Times New Roman"/>
                <w:i/>
              </w:rPr>
              <w:t>IndexCharAry</w:t>
            </w:r>
            <w:r w:rsidRPr="003E407A">
              <w:rPr>
                <w:rFonts w:ascii="Times New Roman" w:hAnsi="Times New Roman" w:cs="Times New Roman"/>
              </w:rPr>
              <w:t xml:space="preserve">) = </w:t>
            </w:r>
            <w:r w:rsidRPr="00DF3F3B">
              <w:rPr>
                <w:rFonts w:ascii="Times New Roman" w:hAnsi="Times New Roman" w:cs="Times New Roman"/>
                <w:i/>
              </w:rPr>
              <w:t>CVal</w:t>
            </w:r>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r w:rsidRPr="00DF3F3B">
              <w:rPr>
                <w:rFonts w:ascii="Times New Roman" w:hAnsi="Times New Roman" w:cs="Times New Roman"/>
                <w:i/>
              </w:rPr>
              <w:t>CVal</w:t>
            </w:r>
            <w:r w:rsidRPr="003E407A">
              <w:rPr>
                <w:rFonts w:ascii="Times New Roman" w:hAnsi="Times New Roman" w:cs="Times New Roman"/>
              </w:rPr>
              <w:t xml:space="preserve">, the value -1 is returned.  The routine performs a binary search on the input array to determine if </w:t>
            </w:r>
            <w:r w:rsidRPr="00DF3F3B">
              <w:rPr>
                <w:rFonts w:ascii="Times New Roman" w:hAnsi="Times New Roman" w:cs="Times New Roman"/>
                <w:i/>
              </w:rPr>
              <w:t>CVal</w:t>
            </w:r>
            <w:r w:rsidRPr="003E407A">
              <w:rPr>
                <w:rFonts w:ascii="Times New Roman" w:hAnsi="Times New Roman" w:cs="Times New Roman"/>
              </w:rPr>
              <w:t xml:space="preserve"> is an element of the array; thus, </w:t>
            </w:r>
            <w:r w:rsidRPr="00DF3F3B">
              <w:rPr>
                <w:rFonts w:ascii="Times New Roman" w:hAnsi="Times New Roman" w:cs="Times New Roman"/>
                <w:i/>
              </w:rPr>
              <w:t>CAry</w:t>
            </w:r>
            <w:r w:rsidRPr="003E407A">
              <w:rPr>
                <w:rFonts w:ascii="Times New Roman" w:hAnsi="Times New Roman" w:cs="Times New Roman"/>
              </w:rPr>
              <w:t xml:space="preserve"> must be sorted and stored in increasing alphebetical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r w:rsidRPr="00DF3F3B">
              <w:rPr>
                <w:rFonts w:ascii="Times New Roman" w:hAnsi="Times New Roman" w:cs="Times New Roman"/>
                <w:i/>
              </w:rPr>
              <w:t>CVal</w:t>
            </w:r>
            <w:r w:rsidRPr="003E407A">
              <w:rPr>
                <w:rFonts w:ascii="Times New Roman" w:hAnsi="Times New Roman" w:cs="Times New Roman"/>
              </w:rPr>
              <w:t xml:space="preserve"> is type CHARACTER and </w:t>
            </w:r>
            <w:r w:rsidRPr="00DF3F3B">
              <w:rPr>
                <w:rFonts w:ascii="Times New Roman" w:hAnsi="Times New Roman" w:cs="Times New Roman"/>
                <w:i/>
              </w:rPr>
              <w:t>CAry</w:t>
            </w:r>
            <w:r w:rsidRPr="003E407A">
              <w:rPr>
                <w:rFonts w:ascii="Times New Roman" w:hAnsi="Times New Roman" w:cs="Times New Roman"/>
              </w:rPr>
              <w:t xml:space="preserve"> is an array of CHARACTERS.</w:t>
            </w:r>
          </w:p>
        </w:tc>
      </w:tr>
      <w:tr w:rsidR="00E13048" w:rsidRPr="00C07FB6" w:rsidTr="008A3D4A">
        <w:trPr>
          <w:cantSplit/>
        </w:trPr>
        <w:tc>
          <w:tcPr>
            <w:tcW w:w="1732" w:type="dxa"/>
            <w:gridSpan w:val="2"/>
          </w:tcPr>
          <w:p w:rsidR="00E13048" w:rsidRPr="00B32818" w:rsidRDefault="00E13048" w:rsidP="008A3D4A">
            <w:pPr>
              <w:rPr>
                <w:rFonts w:ascii="Times New Roman" w:hAnsi="Times New Roman" w:cs="Times New Roman"/>
              </w:rPr>
            </w:pPr>
            <w:moveToRangeStart w:id="122" w:author="Bonnie Jonkman" w:date="2013-02-06T12:34:00Z" w:name="move347917397"/>
            <w:moveTo w:id="123" w:author="Bonnie Jonkman" w:date="2013-02-06T12:34:00Z">
              <w:r w:rsidRPr="00B32818">
                <w:rPr>
                  <w:rFonts w:ascii="Times New Roman" w:hAnsi="Times New Roman" w:cs="Times New Roman"/>
                </w:rPr>
                <w:t>InterpBin</w:t>
              </w:r>
              <w:r>
                <w:rPr>
                  <w:rFonts w:ascii="Times New Roman" w:hAnsi="Times New Roman" w:cs="Times New Roman"/>
                </w:rPr>
                <w:br/>
              </w:r>
              <w:r w:rsidRPr="00975FBF">
                <w:rPr>
                  <w:rFonts w:ascii="Times New Roman" w:hAnsi="Times New Roman" w:cs="Times New Roman"/>
                  <w:i/>
                  <w:sz w:val="16"/>
                </w:rPr>
                <w:t>(function interface)</w:t>
              </w:r>
            </w:moveTo>
          </w:p>
        </w:tc>
        <w:tc>
          <w:tcPr>
            <w:tcW w:w="1194" w:type="dxa"/>
          </w:tcPr>
          <w:p w:rsidR="00E13048" w:rsidRPr="00B32818" w:rsidRDefault="00E13048" w:rsidP="008A3D4A">
            <w:pPr>
              <w:rPr>
                <w:rFonts w:ascii="Times New Roman" w:hAnsi="Times New Roman" w:cs="Times New Roman"/>
              </w:rPr>
            </w:pPr>
            <w:moveTo w:id="124" w:author="Bonnie Jonkman" w:date="2013-02-06T12:34:00Z">
              <w:r>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r>
              <w:r w:rsidRPr="003E407A">
                <w:rPr>
                  <w:rFonts w:ascii="Times New Roman" w:hAnsi="Times New Roman" w:cs="Times New Roman"/>
                </w:rPr>
                <w:t>YAry,</w:t>
              </w:r>
              <w:r>
                <w:rPr>
                  <w:rFonts w:ascii="Times New Roman" w:hAnsi="Times New Roman" w:cs="Times New Roman"/>
                </w:rPr>
                <w:br/>
                <w:t>ILo,</w:t>
              </w:r>
              <w:r>
                <w:rPr>
                  <w:rFonts w:ascii="Times New Roman" w:hAnsi="Times New Roman" w:cs="Times New Roman"/>
                </w:rPr>
                <w:br/>
              </w:r>
              <w:r w:rsidRPr="003E407A">
                <w:rPr>
                  <w:rFonts w:ascii="Times New Roman" w:hAnsi="Times New Roman" w:cs="Times New Roman"/>
                </w:rPr>
                <w:t>AryLen</w:t>
              </w:r>
            </w:moveTo>
          </w:p>
        </w:tc>
        <w:tc>
          <w:tcPr>
            <w:tcW w:w="6225" w:type="dxa"/>
            <w:gridSpan w:val="3"/>
          </w:tcPr>
          <w:p w:rsidR="00E13048" w:rsidRDefault="00E13048" w:rsidP="008A3D4A">
            <w:pPr>
              <w:rPr>
                <w:rFonts w:ascii="Times New Roman" w:hAnsi="Times New Roman" w:cs="Times New Roman"/>
              </w:rPr>
            </w:pPr>
            <w:moveTo w:id="125" w:author="Bonnie Jonkman" w:date="2013-02-06T12:34:00Z">
              <w:r>
                <w:rPr>
                  <w:rFonts w:ascii="Times New Roman" w:hAnsi="Times New Roman" w:cs="Times New Roman"/>
                </w:rPr>
                <w:t>R</w:t>
              </w:r>
              <w:r w:rsidRPr="003E407A">
                <w:rPr>
                  <w:rFonts w:ascii="Times New Roman" w:hAnsi="Times New Roman" w:cs="Times New Roman"/>
                </w:rPr>
                <w:t>eturns a y-value that corresponds to an input x-value by inte</w:t>
              </w:r>
              <w:r>
                <w:rPr>
                  <w:rFonts w:ascii="Times New Roman" w:hAnsi="Times New Roman" w:cs="Times New Roman"/>
                </w:rPr>
                <w:t xml:space="preserve">rpolating into the arrays.  </w:t>
              </w:r>
              <w:r w:rsidRPr="003E407A">
                <w:rPr>
                  <w:rFonts w:ascii="Times New Roman" w:hAnsi="Times New Roman" w:cs="Times New Roman"/>
                </w:rPr>
                <w:t xml:space="preserve">It returns the first or last </w:t>
              </w:r>
              <w:r w:rsidRPr="00B32818">
                <w:rPr>
                  <w:rFonts w:ascii="Times New Roman" w:hAnsi="Times New Roman" w:cs="Times New Roman"/>
                  <w:i/>
                </w:rPr>
                <w:t>YAry()</w:t>
              </w:r>
              <w:r w:rsidRPr="003E407A">
                <w:rPr>
                  <w:rFonts w:ascii="Times New Roman" w:hAnsi="Times New Roman" w:cs="Times New Roman"/>
                </w:rPr>
                <w:t xml:space="preserve"> value if </w:t>
              </w:r>
              <w:r w:rsidRPr="00B32818">
                <w:rPr>
                  <w:rFonts w:ascii="Times New Roman" w:hAnsi="Times New Roman" w:cs="Times New Roman"/>
                  <w:i/>
                </w:rPr>
                <w:t>XVal</w:t>
              </w:r>
              <w:r w:rsidRPr="003E407A">
                <w:rPr>
                  <w:rFonts w:ascii="Times New Roman" w:hAnsi="Times New Roman" w:cs="Times New Roman"/>
                </w:rPr>
                <w:t xml:space="preserve"> is outside the limits of </w:t>
              </w:r>
              <w:r w:rsidRPr="00B32818">
                <w:rPr>
                  <w:rFonts w:ascii="Times New Roman" w:hAnsi="Times New Roman" w:cs="Times New Roman"/>
                  <w:i/>
                </w:rPr>
                <w:t>XAry()</w:t>
              </w:r>
              <w:r w:rsidRPr="003E407A">
                <w:rPr>
                  <w:rFonts w:ascii="Times New Roman" w:hAnsi="Times New Roman" w:cs="Times New Roman"/>
                </w:rPr>
                <w:t>.</w:t>
              </w:r>
            </w:moveTo>
          </w:p>
          <w:p w:rsidR="00E13048" w:rsidRPr="00B32818" w:rsidRDefault="00E13048" w:rsidP="008A3D4A">
            <w:pPr>
              <w:rPr>
                <w:rFonts w:ascii="Times New Roman" w:hAnsi="Times New Roman" w:cs="Times New Roman"/>
                <w:sz w:val="16"/>
              </w:rPr>
            </w:pPr>
            <w:moveTo w:id="126" w:author="Bonnie Jonkman" w:date="2013-02-06T12:34:00Z">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InterpBinComp and InterpBinReal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moveTo>
          </w:p>
        </w:tc>
      </w:tr>
      <w:tr w:rsidR="00E13048" w:rsidRPr="00C07FB6" w:rsidTr="008A3D4A">
        <w:trPr>
          <w:cantSplit/>
        </w:trPr>
        <w:tc>
          <w:tcPr>
            <w:tcW w:w="1732" w:type="dxa"/>
            <w:gridSpan w:val="2"/>
          </w:tcPr>
          <w:p w:rsidR="00E13048" w:rsidRPr="00B32818" w:rsidRDefault="00E13048" w:rsidP="008A3D4A">
            <w:pPr>
              <w:rPr>
                <w:rFonts w:ascii="Times New Roman" w:hAnsi="Times New Roman" w:cs="Times New Roman"/>
              </w:rPr>
            </w:pPr>
            <w:moveTo w:id="127" w:author="Bonnie Jonkman" w:date="2013-02-06T12:34:00Z">
              <w:r w:rsidRPr="003E407A">
                <w:rPr>
                  <w:rFonts w:ascii="Times New Roman" w:hAnsi="Times New Roman" w:cs="Times New Roman"/>
                </w:rPr>
                <w:lastRenderedPageBreak/>
                <w:t>InterpStp</w:t>
              </w:r>
              <w:r>
                <w:rPr>
                  <w:rFonts w:ascii="Times New Roman" w:hAnsi="Times New Roman" w:cs="Times New Roman"/>
                </w:rPr>
                <w:br/>
              </w:r>
              <w:r w:rsidRPr="00975FBF">
                <w:rPr>
                  <w:rFonts w:ascii="Times New Roman" w:hAnsi="Times New Roman" w:cs="Times New Roman"/>
                  <w:i/>
                  <w:sz w:val="16"/>
                </w:rPr>
                <w:t>(function interface)</w:t>
              </w:r>
            </w:moveTo>
          </w:p>
        </w:tc>
        <w:tc>
          <w:tcPr>
            <w:tcW w:w="1194" w:type="dxa"/>
          </w:tcPr>
          <w:p w:rsidR="00E13048" w:rsidRPr="00B32818" w:rsidRDefault="00E13048" w:rsidP="008A3D4A">
            <w:pPr>
              <w:rPr>
                <w:rFonts w:ascii="Times New Roman" w:hAnsi="Times New Roman" w:cs="Times New Roman"/>
              </w:rPr>
            </w:pPr>
            <w:moveTo w:id="128" w:author="Bonnie Jonkman" w:date="2013-02-06T12:34:00Z">
              <w:r>
                <w:rPr>
                  <w:rFonts w:ascii="Times New Roman" w:hAnsi="Times New Roman" w:cs="Times New Roman"/>
                </w:rPr>
                <w:t>XVal,</w:t>
              </w:r>
              <w:r>
                <w:rPr>
                  <w:rFonts w:ascii="Times New Roman" w:hAnsi="Times New Roman" w:cs="Times New Roman"/>
                </w:rPr>
                <w:br/>
                <w:t>XAry,</w:t>
              </w:r>
              <w:r>
                <w:rPr>
                  <w:rFonts w:ascii="Times New Roman" w:hAnsi="Times New Roman" w:cs="Times New Roman"/>
                </w:rPr>
                <w:br/>
                <w:t>YAry,</w:t>
              </w:r>
              <w:r>
                <w:rPr>
                  <w:rFonts w:ascii="Times New Roman" w:hAnsi="Times New Roman" w:cs="Times New Roman"/>
                </w:rPr>
                <w:br/>
              </w:r>
              <w:r w:rsidRPr="003E407A">
                <w:rPr>
                  <w:rFonts w:ascii="Times New Roman" w:hAnsi="Times New Roman" w:cs="Times New Roman"/>
                </w:rPr>
                <w:t xml:space="preserve">Ind, </w:t>
              </w:r>
              <w:r>
                <w:rPr>
                  <w:rFonts w:ascii="Times New Roman" w:hAnsi="Times New Roman" w:cs="Times New Roman"/>
                </w:rPr>
                <w:br/>
              </w:r>
              <w:r w:rsidRPr="003E407A">
                <w:rPr>
                  <w:rFonts w:ascii="Times New Roman" w:hAnsi="Times New Roman" w:cs="Times New Roman"/>
                </w:rPr>
                <w:t>AryLen</w:t>
              </w:r>
            </w:moveTo>
          </w:p>
        </w:tc>
        <w:tc>
          <w:tcPr>
            <w:tcW w:w="6225" w:type="dxa"/>
            <w:gridSpan w:val="3"/>
          </w:tcPr>
          <w:p w:rsidR="00E13048" w:rsidRPr="003E407A" w:rsidRDefault="00E13048" w:rsidP="008A3D4A">
            <w:pPr>
              <w:rPr>
                <w:rFonts w:ascii="Times New Roman" w:hAnsi="Times New Roman" w:cs="Times New Roman"/>
              </w:rPr>
            </w:pPr>
            <w:moveTo w:id="129" w:author="Bonnie Jonkman" w:date="2013-02-06T12:34:00Z">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It uses the passed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4B40E1">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from one interpolation to another, InterpBin() may be a better choice.</w:t>
              </w:r>
              <w:r>
                <w:rPr>
                  <w:rFonts w:ascii="Times New Roman" w:hAnsi="Times New Roman" w:cs="Times New Roman"/>
                </w:rPr>
                <w:t xml:space="preserve"> </w:t>
              </w:r>
              <w:r w:rsidRPr="003E407A">
                <w:rPr>
                  <w:rFonts w:ascii="Times New Roman" w:hAnsi="Times New Roman" w:cs="Times New Roman"/>
                </w:rPr>
                <w:t xml:space="preserve"> It returns the first or last </w:t>
              </w:r>
              <w:r w:rsidRPr="004B40E1">
                <w:rPr>
                  <w:rFonts w:ascii="Times New Roman" w:hAnsi="Times New Roman" w:cs="Times New Roman"/>
                  <w:i/>
                </w:rPr>
                <w:t>YAry()</w:t>
              </w:r>
              <w:r w:rsidRPr="003E407A">
                <w:rPr>
                  <w:rFonts w:ascii="Times New Roman" w:hAnsi="Times New Roman" w:cs="Times New Roman"/>
                </w:rPr>
                <w:t xml:space="preserve"> value if </w:t>
              </w:r>
              <w:r w:rsidRPr="004B40E1">
                <w:rPr>
                  <w:rFonts w:ascii="Times New Roman" w:hAnsi="Times New Roman" w:cs="Times New Roman"/>
                  <w:i/>
                </w:rPr>
                <w:t>XVal</w:t>
              </w:r>
              <w:r w:rsidRPr="003E407A">
                <w:rPr>
                  <w:rFonts w:ascii="Times New Roman" w:hAnsi="Times New Roman" w:cs="Times New Roman"/>
                </w:rPr>
                <w:t xml:space="preserve"> is outside the limits of </w:t>
              </w:r>
              <w:r w:rsidRPr="004B40E1">
                <w:rPr>
                  <w:rFonts w:ascii="Times New Roman" w:hAnsi="Times New Roman" w:cs="Times New Roman"/>
                  <w:i/>
                </w:rPr>
                <w:t>XAry().</w:t>
              </w:r>
            </w:moveTo>
          </w:p>
          <w:p w:rsidR="00E13048" w:rsidRPr="004B40E1" w:rsidRDefault="00E13048" w:rsidP="008A3D4A">
            <w:pPr>
              <w:rPr>
                <w:rFonts w:ascii="Times New Roman" w:hAnsi="Times New Roman" w:cs="Times New Roman"/>
                <w:sz w:val="16"/>
              </w:rPr>
            </w:pPr>
            <w:moveTo w:id="130" w:author="Bonnie Jonkman" w:date="2013-02-06T12:34:00Z">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r w:rsidRPr="004B40E1">
                <w:rPr>
                  <w:rFonts w:ascii="Times New Roman" w:hAnsi="Times New Roman" w:cs="Times New Roman"/>
                  <w:sz w:val="16"/>
                  <w:szCs w:val="16"/>
                </w:rPr>
                <w:t>InterpStpComp and InterpStp</w:t>
              </w:r>
              <w:r w:rsidRPr="00B32818">
                <w:rPr>
                  <w:rFonts w:ascii="Times New Roman" w:hAnsi="Times New Roman" w:cs="Times New Roman"/>
                  <w:sz w:val="16"/>
                </w:rPr>
                <w:t xml:space="preserve">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moveTo>
          </w:p>
        </w:tc>
      </w:tr>
      <w:moveToRangeEnd w:id="122"/>
      <w:tr w:rsidR="00E13048"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31"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ins w:id="132" w:author="Bonnie Jonkman" w:date="2013-02-06T12:32:00Z"/>
          <w:trPrChange w:id="133" w:author="Bonnie Jonkman" w:date="2013-02-06T12:37:00Z">
            <w:trPr>
              <w:gridAfter w:val="0"/>
              <w:cantSplit/>
            </w:trPr>
          </w:trPrChange>
        </w:trPr>
        <w:tc>
          <w:tcPr>
            <w:tcW w:w="1716" w:type="dxa"/>
            <w:tcPrChange w:id="134" w:author="Bonnie Jonkman" w:date="2013-02-06T12:37:00Z">
              <w:tcPr>
                <w:tcW w:w="1716" w:type="dxa"/>
                <w:gridSpan w:val="2"/>
              </w:tcPr>
            </w:tcPrChange>
          </w:tcPr>
          <w:p w:rsidR="00E13048" w:rsidRPr="003E407A" w:rsidRDefault="00E13048" w:rsidP="00E037C6">
            <w:pPr>
              <w:rPr>
                <w:ins w:id="135" w:author="Bonnie Jonkman" w:date="2013-02-06T12:32:00Z"/>
                <w:rFonts w:ascii="Times New Roman" w:hAnsi="Times New Roman" w:cs="Times New Roman"/>
              </w:rPr>
            </w:pPr>
            <w:ins w:id="136" w:author="Bonnie Jonkman" w:date="2013-02-06T12:32:00Z">
              <w:r>
                <w:rPr>
                  <w:rFonts w:ascii="Times New Roman" w:hAnsi="Times New Roman" w:cs="Times New Roman"/>
                </w:rPr>
                <w:t>IsSymmetric</w:t>
              </w:r>
            </w:ins>
            <w:ins w:id="137" w:author="Bonnie Jonkman" w:date="2013-02-06T12:38:00Z">
              <w:r w:rsidR="00E90CC2">
                <w:rPr>
                  <w:rFonts w:ascii="Times New Roman" w:hAnsi="Times New Roman" w:cs="Times New Roman"/>
                </w:rPr>
                <w:br/>
              </w:r>
              <w:r w:rsidR="00E90CC2" w:rsidRPr="00975FBF">
                <w:rPr>
                  <w:rFonts w:ascii="Times New Roman" w:hAnsi="Times New Roman" w:cs="Times New Roman"/>
                  <w:i/>
                  <w:sz w:val="16"/>
                </w:rPr>
                <w:t>(function)</w:t>
              </w:r>
            </w:ins>
          </w:p>
        </w:tc>
        <w:tc>
          <w:tcPr>
            <w:tcW w:w="1210" w:type="dxa"/>
            <w:gridSpan w:val="2"/>
            <w:tcPrChange w:id="138" w:author="Bonnie Jonkman" w:date="2013-02-06T12:37:00Z">
              <w:tcPr>
                <w:tcW w:w="1481" w:type="dxa"/>
                <w:gridSpan w:val="3"/>
              </w:tcPr>
            </w:tcPrChange>
          </w:tcPr>
          <w:p w:rsidR="00E13048" w:rsidRPr="003E407A" w:rsidRDefault="00E13048" w:rsidP="009D1BBF">
            <w:pPr>
              <w:rPr>
                <w:ins w:id="139" w:author="Bonnie Jonkman" w:date="2013-02-06T12:32:00Z"/>
                <w:rFonts w:ascii="Times New Roman" w:hAnsi="Times New Roman" w:cs="Times New Roman"/>
              </w:rPr>
            </w:pPr>
            <w:ins w:id="140" w:author="Bonnie Jonkman" w:date="2013-02-06T12:32:00Z">
              <w:r>
                <w:rPr>
                  <w:rFonts w:ascii="Times New Roman" w:hAnsi="Times New Roman" w:cs="Times New Roman"/>
                </w:rPr>
                <w:t>A</w:t>
              </w:r>
            </w:ins>
          </w:p>
        </w:tc>
        <w:tc>
          <w:tcPr>
            <w:tcW w:w="6225" w:type="dxa"/>
            <w:gridSpan w:val="3"/>
            <w:tcPrChange w:id="141" w:author="Bonnie Jonkman" w:date="2013-02-06T12:37:00Z">
              <w:tcPr>
                <w:tcW w:w="5954" w:type="dxa"/>
                <w:gridSpan w:val="3"/>
              </w:tcPr>
            </w:tcPrChange>
          </w:tcPr>
          <w:p w:rsidR="00E13048" w:rsidRDefault="00E90CC2" w:rsidP="00E90CC2">
            <w:pPr>
              <w:rPr>
                <w:ins w:id="142" w:author="Bonnie Jonkman" w:date="2013-02-06T12:32:00Z"/>
                <w:rFonts w:ascii="Times New Roman" w:hAnsi="Times New Roman" w:cs="Times New Roman"/>
              </w:rPr>
            </w:pPr>
            <w:ins w:id="143" w:author="Bonnie Jonkman" w:date="2013-02-06T12:37:00Z">
              <w:r>
                <w:rPr>
                  <w:rFonts w:ascii="Times New Roman" w:hAnsi="Times New Roman" w:cs="Times New Roman"/>
                </w:rPr>
                <w:t>R</w:t>
              </w:r>
            </w:ins>
            <w:ins w:id="144" w:author="Bonnie Jonkman" w:date="2013-02-06T12:36:00Z">
              <w:r w:rsidRPr="00E90CC2">
                <w:rPr>
                  <w:rFonts w:ascii="Times New Roman" w:hAnsi="Times New Roman" w:cs="Times New Roman"/>
                </w:rPr>
                <w:t>eturns a logical TRUE/FALSE value that indicates if the given (2-dimensional) matrix, A, is symmetric. If A is not square it returns FALSE.</w:t>
              </w:r>
            </w:ins>
          </w:p>
        </w:tc>
      </w:tr>
      <w:tr w:rsidR="00DF3F3B"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45"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46" w:author="Bonnie Jonkman" w:date="2013-02-06T12:37:00Z">
            <w:trPr>
              <w:gridAfter w:val="0"/>
              <w:cantSplit/>
            </w:trPr>
          </w:trPrChange>
        </w:trPr>
        <w:tc>
          <w:tcPr>
            <w:tcW w:w="1716" w:type="dxa"/>
            <w:tcPrChange w:id="147" w:author="Bonnie Jonkman" w:date="2013-02-06T12:37:00Z">
              <w:tcPr>
                <w:tcW w:w="1716" w:type="dxa"/>
                <w:gridSpan w:val="2"/>
              </w:tcPr>
            </w:tcPrChange>
          </w:tcPr>
          <w:p w:rsidR="00DF3F3B" w:rsidRPr="003E407A" w:rsidRDefault="000D54DA" w:rsidP="00E037C6">
            <w:pPr>
              <w:rPr>
                <w:rFonts w:ascii="Times New Roman" w:hAnsi="Times New Roman" w:cs="Times New Roman"/>
              </w:rPr>
            </w:pPr>
            <w:r w:rsidRPr="003E407A">
              <w:rPr>
                <w:rFonts w:ascii="Times New Roman" w:hAnsi="Times New Roman" w:cs="Times New Roman"/>
              </w:rPr>
              <w:t>LocateBin</w:t>
            </w:r>
          </w:p>
        </w:tc>
        <w:tc>
          <w:tcPr>
            <w:tcW w:w="1210" w:type="dxa"/>
            <w:gridSpan w:val="2"/>
            <w:tcPrChange w:id="148" w:author="Bonnie Jonkman" w:date="2013-02-06T12:37:00Z">
              <w:tcPr>
                <w:tcW w:w="1481" w:type="dxa"/>
                <w:gridSpan w:val="3"/>
              </w:tcPr>
            </w:tcPrChange>
          </w:tcPr>
          <w:p w:rsidR="00DF3F3B" w:rsidRPr="003E407A" w:rsidRDefault="000D54DA" w:rsidP="009D1BBF">
            <w:pPr>
              <w:rPr>
                <w:rFonts w:ascii="Times New Roman" w:hAnsi="Times New Roman" w:cs="Times New Roman"/>
              </w:rPr>
            </w:pPr>
            <w:r w:rsidRPr="003E407A">
              <w:rPr>
                <w:rFonts w:ascii="Times New Roman" w:hAnsi="Times New Roman" w:cs="Times New Roman"/>
              </w:rPr>
              <w:t>XVal,</w:t>
            </w:r>
            <w:r w:rsidR="009D1BBF">
              <w:rPr>
                <w:rFonts w:ascii="Times New Roman" w:hAnsi="Times New Roman" w:cs="Times New Roman"/>
              </w:rPr>
              <w:br/>
            </w:r>
            <w:r w:rsidRPr="003E407A">
              <w:rPr>
                <w:rFonts w:ascii="Times New Roman" w:hAnsi="Times New Roman" w:cs="Times New Roman"/>
              </w:rPr>
              <w:t>XAry,</w:t>
            </w:r>
            <w:r w:rsidR="009D1BBF">
              <w:rPr>
                <w:rFonts w:ascii="Times New Roman" w:hAnsi="Times New Roman" w:cs="Times New Roman"/>
              </w:rPr>
              <w:br/>
            </w:r>
            <w:r w:rsidRPr="003E407A">
              <w:rPr>
                <w:rFonts w:ascii="Times New Roman" w:hAnsi="Times New Roman" w:cs="Times New Roman"/>
              </w:rPr>
              <w:t>Ind,</w:t>
            </w:r>
            <w:r w:rsidR="009D1BBF">
              <w:rPr>
                <w:rFonts w:ascii="Times New Roman" w:hAnsi="Times New Roman" w:cs="Times New Roman"/>
              </w:rPr>
              <w:br/>
            </w:r>
            <w:r w:rsidRPr="003E407A">
              <w:rPr>
                <w:rFonts w:ascii="Times New Roman" w:hAnsi="Times New Roman" w:cs="Times New Roman"/>
              </w:rPr>
              <w:t>AryLen</w:t>
            </w:r>
          </w:p>
        </w:tc>
        <w:tc>
          <w:tcPr>
            <w:tcW w:w="6225" w:type="dxa"/>
            <w:gridSpan w:val="3"/>
            <w:tcPrChange w:id="149" w:author="Bonnie Jonkman" w:date="2013-02-06T12:37:00Z">
              <w:tcPr>
                <w:tcW w:w="5954" w:type="dxa"/>
                <w:gridSpan w:val="3"/>
              </w:tcPr>
            </w:tcPrChange>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n return, Ind has a value such that</w:t>
            </w:r>
            <w:r>
              <w:rPr>
                <w:rFonts w:ascii="Times New Roman" w:hAnsi="Times New Roman" w:cs="Times New Roman"/>
              </w:rPr>
              <w:t xml:space="preserve">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0 when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(1), and</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w:t>
            </w:r>
            <w:r w:rsidRPr="000D54DA">
              <w:rPr>
                <w:rFonts w:ascii="Times New Roman" w:hAnsi="Times New Roman" w:cs="Times New Roman"/>
                <w:i/>
              </w:rPr>
              <w:t>AryLen</w:t>
            </w:r>
            <w:r w:rsidRPr="003E407A">
              <w:rPr>
                <w:rFonts w:ascii="Times New Roman" w:hAnsi="Times New Roman" w:cs="Times New Roman"/>
              </w:rPr>
              <w:t xml:space="preserve"> when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AryLen</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r w:rsidRPr="009D1BBF">
              <w:rPr>
                <w:rFonts w:ascii="Times New Roman" w:hAnsi="Times New Roman" w:cs="Times New Roman"/>
                <w:i/>
                <w:sz w:val="16"/>
              </w:rPr>
              <w:t>LocateStp</w:t>
            </w:r>
            <w:r w:rsidRPr="009D1BBF">
              <w:rPr>
                <w:rFonts w:ascii="Times New Roman" w:hAnsi="Times New Roman" w:cs="Times New Roman"/>
                <w:sz w:val="16"/>
              </w:rPr>
              <w:t>() may be a better option.</w:t>
            </w:r>
          </w:p>
        </w:tc>
      </w:tr>
      <w:tr w:rsidR="00DF3F3B"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50"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51" w:author="Bonnie Jonkman" w:date="2013-02-06T12:37:00Z">
            <w:trPr>
              <w:gridAfter w:val="0"/>
              <w:cantSplit/>
            </w:trPr>
          </w:trPrChange>
        </w:trPr>
        <w:tc>
          <w:tcPr>
            <w:tcW w:w="1716" w:type="dxa"/>
            <w:tcPrChange w:id="152" w:author="Bonnie Jonkman" w:date="2013-02-06T12:37:00Z">
              <w:tcPr>
                <w:tcW w:w="1716" w:type="dxa"/>
                <w:gridSpan w:val="2"/>
              </w:tcPr>
            </w:tcPrChange>
          </w:tcPr>
          <w:p w:rsidR="00DF3F3B" w:rsidRPr="003E407A" w:rsidRDefault="009D1BBF" w:rsidP="00E037C6">
            <w:pPr>
              <w:rPr>
                <w:rFonts w:ascii="Times New Roman" w:hAnsi="Times New Roman" w:cs="Times New Roman"/>
              </w:rPr>
            </w:pPr>
            <w:r w:rsidRPr="003E407A">
              <w:rPr>
                <w:rFonts w:ascii="Times New Roman" w:hAnsi="Times New Roman" w:cs="Times New Roman"/>
              </w:rPr>
              <w:t>LocateStp</w:t>
            </w:r>
          </w:p>
        </w:tc>
        <w:tc>
          <w:tcPr>
            <w:tcW w:w="1210" w:type="dxa"/>
            <w:gridSpan w:val="2"/>
            <w:tcPrChange w:id="153" w:author="Bonnie Jonkman" w:date="2013-02-06T12:37:00Z">
              <w:tcPr>
                <w:tcW w:w="1481" w:type="dxa"/>
                <w:gridSpan w:val="3"/>
              </w:tcPr>
            </w:tcPrChange>
          </w:tcPr>
          <w:p w:rsidR="00DF3F3B" w:rsidRPr="003E407A" w:rsidRDefault="009D1BBF" w:rsidP="009D1BBF">
            <w:pPr>
              <w:rPr>
                <w:rFonts w:ascii="Times New Roman" w:hAnsi="Times New Roman" w:cs="Times New Roman"/>
              </w:rPr>
            </w:pPr>
            <w:r w:rsidRPr="003E407A">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t>Ind,</w:t>
            </w:r>
            <w:r>
              <w:rPr>
                <w:rFonts w:ascii="Times New Roman" w:hAnsi="Times New Roman" w:cs="Times New Roman"/>
              </w:rPr>
              <w:br/>
            </w:r>
            <w:r w:rsidRPr="003E407A">
              <w:rPr>
                <w:rFonts w:ascii="Times New Roman" w:hAnsi="Times New Roman" w:cs="Times New Roman"/>
              </w:rPr>
              <w:t>AryLen</w:t>
            </w:r>
          </w:p>
        </w:tc>
        <w:tc>
          <w:tcPr>
            <w:tcW w:w="6225" w:type="dxa"/>
            <w:gridSpan w:val="3"/>
            <w:tcPrChange w:id="154" w:author="Bonnie Jonkman" w:date="2013-02-06T12:37:00Z">
              <w:tcPr>
                <w:tcW w:w="5954" w:type="dxa"/>
                <w:gridSpan w:val="3"/>
              </w:tcPr>
            </w:tcPrChange>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r w:rsidRPr="009D1BBF">
              <w:rPr>
                <w:rFonts w:ascii="Times New Roman" w:hAnsi="Times New Roman" w:cs="Times New Roman"/>
                <w:i/>
              </w:rPr>
              <w:t>Ind</w:t>
            </w:r>
            <w:r w:rsidRPr="003E407A">
              <w:rPr>
                <w:rFonts w:ascii="Times New Roman" w:hAnsi="Times New Roman" w:cs="Times New Roman"/>
              </w:rPr>
              <w:t xml:space="preserve"> has a value such that</w:t>
            </w:r>
            <w:r>
              <w:rPr>
                <w:rFonts w:ascii="Times New Roman" w:hAnsi="Times New Roman" w:cs="Times New Roman"/>
              </w:rPr>
              <w:t xml:space="preserve">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9D1BBF">
              <w:rPr>
                <w:rFonts w:ascii="Times New Roman" w:hAnsi="Times New Roman" w:cs="Times New Roman"/>
                <w:i/>
              </w:rPr>
              <w:t>Ind</w:t>
            </w:r>
            <w:r w:rsidRPr="003E407A">
              <w:rPr>
                <w:rFonts w:ascii="Times New Roman" w:hAnsi="Times New Roman" w:cs="Times New Roman"/>
              </w:rPr>
              <w:t xml:space="preserve"> = 0 when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 xml:space="preserve">(1), and </w:t>
            </w:r>
            <w:r w:rsidRPr="009D1BBF">
              <w:rPr>
                <w:rFonts w:ascii="Times New Roman" w:hAnsi="Times New Roman" w:cs="Times New Roman"/>
                <w:i/>
              </w:rPr>
              <w:t>Ind</w:t>
            </w:r>
            <w:r w:rsidRPr="003E407A">
              <w:rPr>
                <w:rFonts w:ascii="Times New Roman" w:hAnsi="Times New Roman" w:cs="Times New Roman"/>
              </w:rPr>
              <w:t xml:space="preserve"> = </w:t>
            </w:r>
            <w:r w:rsidRPr="009D1BBF">
              <w:rPr>
                <w:rFonts w:ascii="Times New Roman" w:hAnsi="Times New Roman" w:cs="Times New Roman"/>
                <w:i/>
              </w:rPr>
              <w:t>AryLen</w:t>
            </w:r>
            <w:r w:rsidRPr="003E407A">
              <w:rPr>
                <w:rFonts w:ascii="Times New Roman" w:hAnsi="Times New Roman" w:cs="Times New Roman"/>
              </w:rPr>
              <w:t xml:space="preserve"> when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AryLen</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It uses the passed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9D1BBF">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55"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56" w:author="Bonnie Jonkman" w:date="2013-02-06T12:37:00Z">
            <w:trPr>
              <w:gridAfter w:val="0"/>
              <w:cantSplit/>
            </w:trPr>
          </w:trPrChange>
        </w:trPr>
        <w:tc>
          <w:tcPr>
            <w:tcW w:w="1716" w:type="dxa"/>
            <w:tcPrChange w:id="157" w:author="Bonnie Jonkman" w:date="2013-02-06T12:37:00Z">
              <w:tcPr>
                <w:tcW w:w="1716" w:type="dxa"/>
                <w:gridSpan w:val="2"/>
              </w:tcPr>
            </w:tcPrChange>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7" w:type="dxa"/>
            <w:gridSpan w:val="3"/>
            <w:tcPrChange w:id="158" w:author="Bonnie Jonkman" w:date="2013-02-06T12:37:00Z">
              <w:tcPr>
                <w:tcW w:w="1481" w:type="dxa"/>
                <w:gridSpan w:val="3"/>
              </w:tcPr>
            </w:tcPrChange>
          </w:tcPr>
          <w:p w:rsidR="009D1BBF" w:rsidRPr="003E407A" w:rsidRDefault="009D1BBF" w:rsidP="009D1BBF">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r>
            <w:r w:rsidRPr="003E407A">
              <w:rPr>
                <w:rFonts w:ascii="Times New Roman" w:hAnsi="Times New Roman" w:cs="Times New Roman"/>
              </w:rPr>
              <w:t>AryLen</w:t>
            </w:r>
          </w:p>
        </w:tc>
        <w:tc>
          <w:tcPr>
            <w:tcW w:w="6138" w:type="dxa"/>
            <w:gridSpan w:val="2"/>
            <w:tcPrChange w:id="159" w:author="Bonnie Jonkman" w:date="2013-02-06T12:37:00Z">
              <w:tcPr>
                <w:tcW w:w="5954" w:type="dxa"/>
                <w:gridSpan w:val="3"/>
              </w:tcPr>
            </w:tcPrChange>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60"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61" w:author="Bonnie Jonkman" w:date="2013-02-06T12:37:00Z">
            <w:trPr>
              <w:gridAfter w:val="0"/>
              <w:cantSplit/>
            </w:trPr>
          </w:trPrChange>
        </w:trPr>
        <w:tc>
          <w:tcPr>
            <w:tcW w:w="1716" w:type="dxa"/>
            <w:tcPrChange w:id="162" w:author="Bonnie Jonkman" w:date="2013-02-06T12:37:00Z">
              <w:tcPr>
                <w:tcW w:w="1716" w:type="dxa"/>
                <w:gridSpan w:val="2"/>
              </w:tcPr>
            </w:tcPrChange>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297" w:type="dxa"/>
            <w:gridSpan w:val="3"/>
            <w:tcPrChange w:id="163" w:author="Bonnie Jonkman" w:date="2013-02-06T12:37:00Z">
              <w:tcPr>
                <w:tcW w:w="1481" w:type="dxa"/>
                <w:gridSpan w:val="3"/>
              </w:tcPr>
            </w:tcPrChange>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6138" w:type="dxa"/>
            <w:gridSpan w:val="2"/>
            <w:tcPrChange w:id="164" w:author="Bonnie Jonkman" w:date="2013-02-06T12:37:00Z">
              <w:tcPr>
                <w:tcW w:w="5954" w:type="dxa"/>
                <w:gridSpan w:val="3"/>
              </w:tcPr>
            </w:tcPrChange>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65"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66" w:author="Bonnie Jonkman" w:date="2013-02-06T12:37:00Z">
            <w:trPr>
              <w:gridAfter w:val="0"/>
              <w:cantSplit/>
            </w:trPr>
          </w:trPrChange>
        </w:trPr>
        <w:tc>
          <w:tcPr>
            <w:tcW w:w="1716" w:type="dxa"/>
            <w:tcPrChange w:id="167" w:author="Bonnie Jonkman" w:date="2013-02-06T12:37:00Z">
              <w:tcPr>
                <w:tcW w:w="1716" w:type="dxa"/>
                <w:gridSpan w:val="2"/>
              </w:tcPr>
            </w:tcPrChange>
          </w:tcPr>
          <w:p w:rsidR="009D1BBF" w:rsidRPr="003E407A" w:rsidRDefault="00DE4977" w:rsidP="00E037C6">
            <w:pPr>
              <w:rPr>
                <w:rFonts w:ascii="Times New Roman" w:hAnsi="Times New Roman" w:cs="Times New Roman"/>
              </w:rPr>
            </w:pPr>
            <w:r>
              <w:rPr>
                <w:rFonts w:ascii="Times New Roman" w:hAnsi="Times New Roman" w:cs="Times New Roman"/>
              </w:rPr>
              <w:t>SetConstants</w:t>
            </w:r>
          </w:p>
        </w:tc>
        <w:tc>
          <w:tcPr>
            <w:tcW w:w="1297" w:type="dxa"/>
            <w:gridSpan w:val="3"/>
            <w:tcPrChange w:id="168" w:author="Bonnie Jonkman" w:date="2013-02-06T12:37:00Z">
              <w:tcPr>
                <w:tcW w:w="1481" w:type="dxa"/>
                <w:gridSpan w:val="3"/>
              </w:tcPr>
            </w:tcPrChange>
          </w:tcPr>
          <w:p w:rsidR="009D1BBF" w:rsidRPr="003E407A" w:rsidRDefault="009D1BBF" w:rsidP="009D1BBF">
            <w:pPr>
              <w:rPr>
                <w:rFonts w:ascii="Times New Roman" w:hAnsi="Times New Roman" w:cs="Times New Roman"/>
              </w:rPr>
            </w:pPr>
          </w:p>
        </w:tc>
        <w:tc>
          <w:tcPr>
            <w:tcW w:w="6138" w:type="dxa"/>
            <w:gridSpan w:val="2"/>
            <w:tcPrChange w:id="169" w:author="Bonnie Jonkman" w:date="2013-02-06T12:37:00Z">
              <w:tcPr>
                <w:tcW w:w="5954" w:type="dxa"/>
                <w:gridSpan w:val="3"/>
              </w:tcPr>
            </w:tcPrChange>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E90CC2">
        <w:tblPrEx>
          <w:tblW w:w="0" w:type="auto"/>
          <w:tblInd w:w="425" w:type="dxa"/>
          <w:tblBorders>
            <w:top w:val="none" w:sz="0" w:space="0" w:color="auto"/>
            <w:left w:val="none" w:sz="0" w:space="0" w:color="auto"/>
            <w:right w:val="none" w:sz="0" w:space="0" w:color="auto"/>
            <w:insideV w:val="none" w:sz="0" w:space="0" w:color="auto"/>
          </w:tblBorders>
          <w:tblPrExChange w:id="170" w:author="Bonnie Jonkman" w:date="2013-02-06T12:37:00Z">
            <w:tblPrEx>
              <w:tblW w:w="0" w:type="auto"/>
              <w:tblInd w:w="425" w:type="dxa"/>
              <w:tblBorders>
                <w:top w:val="none" w:sz="0" w:space="0" w:color="auto"/>
                <w:left w:val="none" w:sz="0" w:space="0" w:color="auto"/>
                <w:right w:val="none" w:sz="0" w:space="0" w:color="auto"/>
                <w:insideV w:val="none" w:sz="0" w:space="0" w:color="auto"/>
              </w:tblBorders>
            </w:tblPrEx>
          </w:tblPrExChange>
        </w:tblPrEx>
        <w:trPr>
          <w:cantSplit/>
          <w:trPrChange w:id="171" w:author="Bonnie Jonkman" w:date="2013-02-06T12:37:00Z">
            <w:trPr>
              <w:gridAfter w:val="0"/>
              <w:cantSplit/>
            </w:trPr>
          </w:trPrChange>
        </w:trPr>
        <w:tc>
          <w:tcPr>
            <w:tcW w:w="1716" w:type="dxa"/>
            <w:tcPrChange w:id="172" w:author="Bonnie Jonkman" w:date="2013-02-06T12:37:00Z">
              <w:tcPr>
                <w:tcW w:w="1716" w:type="dxa"/>
                <w:gridSpan w:val="2"/>
              </w:tcPr>
            </w:tcPrChange>
          </w:tcPr>
          <w:p w:rsidR="009D1BBF" w:rsidRPr="003E407A" w:rsidRDefault="009D1BBF" w:rsidP="00E037C6">
            <w:pPr>
              <w:rPr>
                <w:rFonts w:ascii="Times New Roman" w:hAnsi="Times New Roman" w:cs="Times New Roman"/>
              </w:rPr>
            </w:pPr>
            <w:r w:rsidRPr="003E407A">
              <w:rPr>
                <w:rFonts w:ascii="Times New Roman" w:hAnsi="Times New Roman" w:cs="Times New Roman"/>
              </w:rPr>
              <w:t>RombergInt</w:t>
            </w:r>
          </w:p>
        </w:tc>
        <w:tc>
          <w:tcPr>
            <w:tcW w:w="1297" w:type="dxa"/>
            <w:gridSpan w:val="3"/>
            <w:tcPrChange w:id="173" w:author="Bonnie Jonkman" w:date="2013-02-06T12:37:00Z">
              <w:tcPr>
                <w:tcW w:w="1481" w:type="dxa"/>
                <w:gridSpan w:val="3"/>
              </w:tcPr>
            </w:tcPrChange>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r w:rsidRPr="003E407A">
              <w:rPr>
                <w:rFonts w:ascii="Times New Roman" w:hAnsi="Times New Roman" w:cs="Times New Roman"/>
              </w:rPr>
              <w:t>eps,</w:t>
            </w:r>
            <w:r>
              <w:rPr>
                <w:rFonts w:ascii="Times New Roman" w:hAnsi="Times New Roman" w:cs="Times New Roman"/>
              </w:rPr>
              <w:br/>
            </w:r>
            <w:r w:rsidRPr="003E407A">
              <w:rPr>
                <w:rFonts w:ascii="Times New Roman" w:hAnsi="Times New Roman" w:cs="Times New Roman"/>
              </w:rPr>
              <w:t>ErrStat</w:t>
            </w:r>
          </w:p>
        </w:tc>
        <w:tc>
          <w:tcPr>
            <w:tcW w:w="6138" w:type="dxa"/>
            <w:gridSpan w:val="2"/>
            <w:tcPrChange w:id="174" w:author="Bonnie Jonkman" w:date="2013-02-06T12:37:00Z">
              <w:tcPr>
                <w:tcW w:w="5954" w:type="dxa"/>
                <w:gridSpan w:val="3"/>
              </w:tcPr>
            </w:tcPrChange>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SmllRotTrans</w:t>
            </w:r>
          </w:p>
        </w:tc>
        <w:tc>
          <w:tcPr>
            <w:tcW w:w="1481" w:type="dxa"/>
            <w:gridSpan w:val="4"/>
          </w:tcPr>
          <w:p w:rsidR="009D1BBF" w:rsidRPr="003E407A" w:rsidRDefault="009D1BBF" w:rsidP="009D1BBF">
            <w:pPr>
              <w:rPr>
                <w:rFonts w:ascii="Times New Roman" w:hAnsi="Times New Roman" w:cs="Times New Roman"/>
              </w:rPr>
            </w:pPr>
            <w:r w:rsidRPr="003E407A">
              <w:rPr>
                <w:rFonts w:ascii="Times New Roman" w:hAnsi="Times New Roman" w:cs="Times New Roman"/>
              </w:rPr>
              <w:t>RotationType,</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r w:rsidRPr="003E407A">
              <w:rPr>
                <w:rFonts w:ascii="Times New Roman" w:hAnsi="Times New Roman" w:cs="Times New Roman"/>
              </w:rPr>
              <w:t>TransMat,</w:t>
            </w:r>
            <w:r>
              <w:rPr>
                <w:rFonts w:ascii="Times New Roman" w:hAnsi="Times New Roman" w:cs="Times New Roman"/>
              </w:rPr>
              <w:br/>
            </w:r>
            <w:r w:rsidRPr="003E407A">
              <w:rPr>
                <w:rFonts w:ascii="Times New Roman" w:hAnsi="Times New Roman" w:cs="Times New Roman"/>
              </w:rPr>
              <w:t>ErrTxt</w:t>
            </w:r>
          </w:p>
        </w:tc>
        <w:tc>
          <w:tcPr>
            <w:tcW w:w="5954"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r w:rsidRPr="009D1BBF">
              <w:rPr>
                <w:rFonts w:ascii="Times New Roman" w:hAnsi="Times New Roman" w:cs="Times New Roman"/>
                <w:i/>
              </w:rPr>
              <w:t>TransMat</w:t>
            </w:r>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r w:rsidRPr="0046391E">
              <w:rPr>
                <w:rFonts w:ascii="Times New Roman" w:hAnsi="Times New Roman" w:cs="Times New Roman"/>
                <w:i/>
              </w:rPr>
              <w:t>TransMat</w:t>
            </w:r>
            <w:r w:rsidRPr="003E407A">
              <w:rPr>
                <w:rFonts w:ascii="Times New Roman" w:hAnsi="Times New Roman" w:cs="Times New Roman"/>
              </w:rPr>
              <w:t>) between undeflected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633588">
        <w:trPr>
          <w:cantSplit/>
        </w:trPr>
        <w:tc>
          <w:tcPr>
            <w:tcW w:w="1716" w:type="dxa"/>
          </w:tcPr>
          <w:p w:rsidR="009D1BBF" w:rsidRPr="003E407A" w:rsidRDefault="0046391E" w:rsidP="00E037C6">
            <w:pPr>
              <w:rPr>
                <w:rFonts w:ascii="Times New Roman" w:hAnsi="Times New Roman" w:cs="Times New Roman"/>
              </w:rPr>
            </w:pPr>
            <w:r w:rsidRPr="003E407A">
              <w:rPr>
                <w:rFonts w:ascii="Times New Roman" w:hAnsi="Times New Roman" w:cs="Times New Roman"/>
              </w:rPr>
              <w:lastRenderedPageBreak/>
              <w:t>SortUnion</w:t>
            </w:r>
          </w:p>
        </w:tc>
        <w:tc>
          <w:tcPr>
            <w:tcW w:w="1481" w:type="dxa"/>
            <w:gridSpan w:val="4"/>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r w:rsidRPr="003E407A">
              <w:rPr>
                <w:rFonts w:ascii="Times New Roman" w:hAnsi="Times New Roman" w:cs="Times New Roman"/>
              </w:rPr>
              <w:t>Ary,</w:t>
            </w:r>
            <w:r w:rsidR="00A66463">
              <w:rPr>
                <w:rFonts w:ascii="Times New Roman" w:hAnsi="Times New Roman" w:cs="Times New Roman"/>
              </w:rPr>
              <w:t xml:space="preserve"> </w:t>
            </w:r>
            <w:r w:rsidRPr="003E407A">
              <w:rPr>
                <w:rFonts w:ascii="Times New Roman" w:hAnsi="Times New Roman" w:cs="Times New Roman"/>
              </w:rPr>
              <w:t>N</w:t>
            </w:r>
          </w:p>
        </w:tc>
        <w:tc>
          <w:tcPr>
            <w:tcW w:w="5954"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633588">
        <w:trPr>
          <w:cantSplit/>
        </w:trPr>
        <w:tc>
          <w:tcPr>
            <w:tcW w:w="1716" w:type="dxa"/>
          </w:tcPr>
          <w:p w:rsidR="00A66463" w:rsidRPr="003E407A" w:rsidRDefault="00A66463" w:rsidP="00E037C6">
            <w:pPr>
              <w:rPr>
                <w:rFonts w:ascii="Times New Roman" w:hAnsi="Times New Roman" w:cs="Times New Roman"/>
              </w:rPr>
            </w:pPr>
            <w:r w:rsidRPr="003E407A">
              <w:rPr>
                <w:rFonts w:ascii="Times New Roman" w:hAnsi="Times New Roman" w:cs="Times New Roman"/>
              </w:rPr>
              <w:t>StdDevFn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4"/>
          </w:tcPr>
          <w:p w:rsidR="00A66463" w:rsidRPr="003E407A" w:rsidRDefault="00A66463" w:rsidP="00A66463">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t>AryLen,</w:t>
            </w:r>
            <w:r>
              <w:rPr>
                <w:rFonts w:ascii="Times New Roman" w:hAnsi="Times New Roman" w:cs="Times New Roman"/>
              </w:rPr>
              <w:br/>
            </w:r>
            <w:r w:rsidRPr="003E407A">
              <w:rPr>
                <w:rFonts w:ascii="Times New Roman" w:hAnsi="Times New Roman" w:cs="Times New Roman"/>
              </w:rPr>
              <w:t>Mean</w:t>
            </w:r>
          </w:p>
        </w:tc>
        <w:tc>
          <w:tcPr>
            <w:tcW w:w="5954"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r w:rsidRPr="00A66463">
              <w:rPr>
                <w:rFonts w:ascii="Times New Roman" w:hAnsi="Times New Roman" w:cs="Times New Roman"/>
                <w:i/>
              </w:rPr>
              <w:t>Ary</w:t>
            </w:r>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r>
        <w:rPr>
          <w:rFonts w:ascii="Times New Roman" w:hAnsi="Times New Roman" w:cs="Times New Roman"/>
        </w:rPr>
        <w:t>C</w:t>
      </w:r>
      <w:r w:rsidRPr="00BB47E5">
        <w:rPr>
          <w:rFonts w:ascii="Times New Roman" w:hAnsi="Times New Roman" w:cs="Times New Roman"/>
        </w:rPr>
        <w:t>ontains I/O-related variables and routines with non-system-specific logic.</w:t>
      </w:r>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
        <w:gridCol w:w="1722"/>
        <w:gridCol w:w="1408"/>
        <w:gridCol w:w="6014"/>
        <w:tblGridChange w:id="175">
          <w:tblGrid>
            <w:gridCol w:w="425"/>
            <w:gridCol w:w="1729"/>
            <w:gridCol w:w="1408"/>
            <w:gridCol w:w="52"/>
            <w:gridCol w:w="1292"/>
            <w:gridCol w:w="4238"/>
            <w:gridCol w:w="432"/>
          </w:tblGrid>
        </w:tblGridChange>
      </w:tblGrid>
      <w:tr w:rsidR="00E037C6" w:rsidRPr="00C07FB6" w:rsidTr="00C37BAC">
        <w:trPr>
          <w:cantSplit/>
          <w:tblHeader/>
        </w:trPr>
        <w:tc>
          <w:tcPr>
            <w:tcW w:w="1729" w:type="dxa"/>
            <w:gridSpan w:val="2"/>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Name</w:t>
            </w:r>
          </w:p>
        </w:tc>
        <w:tc>
          <w:tcPr>
            <w:tcW w:w="1408"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Arguments</w:t>
            </w:r>
          </w:p>
        </w:tc>
        <w:tc>
          <w:tcPr>
            <w:tcW w:w="6014"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Description</w:t>
            </w:r>
          </w:p>
        </w:tc>
      </w:tr>
      <w:tr w:rsidR="002810D2" w:rsidRPr="00C07FB6" w:rsidTr="00C37BAC">
        <w:trPr>
          <w:cantSplit/>
        </w:trPr>
        <w:tc>
          <w:tcPr>
            <w:tcW w:w="1729" w:type="dxa"/>
            <w:gridSpan w:val="2"/>
          </w:tcPr>
          <w:p w:rsidR="002810D2" w:rsidRPr="00C07FB6" w:rsidRDefault="002810D2" w:rsidP="00B9489E">
            <w:pPr>
              <w:rPr>
                <w:rFonts w:ascii="Times New Roman" w:hAnsi="Times New Roman" w:cs="Times New Roman"/>
                <w:u w:val="single"/>
              </w:rPr>
            </w:pPr>
            <w:r w:rsidRPr="002810D2">
              <w:rPr>
                <w:rFonts w:ascii="Times New Roman" w:hAnsi="Times New Roman" w:cs="Times New Roman"/>
              </w:rPr>
              <w:t>AdjRealStr</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B9489E">
            <w:pPr>
              <w:rPr>
                <w:rFonts w:ascii="Times New Roman" w:hAnsi="Times New Roman" w:cs="Times New Roman"/>
                <w:u w:val="single"/>
              </w:rPr>
            </w:pPr>
            <w:r w:rsidRPr="002810D2">
              <w:rPr>
                <w:rFonts w:ascii="Times New Roman" w:hAnsi="Times New Roman" w:cs="Times New Roman"/>
              </w:rPr>
              <w:t>NumStr</w:t>
            </w:r>
          </w:p>
        </w:tc>
        <w:tc>
          <w:tcPr>
            <w:tcW w:w="6014" w:type="dxa"/>
          </w:tcPr>
          <w:p w:rsidR="002810D2" w:rsidRPr="00C07FB6" w:rsidRDefault="002810D2" w:rsidP="00B9489E">
            <w:pPr>
              <w:rPr>
                <w:rFonts w:ascii="Times New Roman" w:hAnsi="Times New Roman" w:cs="Times New Roman"/>
                <w:u w:val="single"/>
              </w:rPr>
            </w:pPr>
            <w:r w:rsidRPr="002810D2">
              <w:rPr>
                <w:rFonts w:ascii="Times New Roman" w:hAnsi="Times New Roman" w:cs="Times New Roman"/>
              </w:rPr>
              <w:t>Removes leading spaces and trailing zeros from strings created by real numbers.</w:t>
            </w:r>
          </w:p>
        </w:tc>
      </w:tr>
      <w:tr w:rsidR="002810D2" w:rsidRPr="00C07FB6" w:rsidTr="00C37BAC">
        <w:trPr>
          <w:cantSplit/>
        </w:trPr>
        <w:tc>
          <w:tcPr>
            <w:tcW w:w="1729" w:type="dxa"/>
            <w:gridSpan w:val="2"/>
          </w:tcPr>
          <w:p w:rsidR="002810D2" w:rsidRPr="00C07FB6" w:rsidRDefault="002810D2" w:rsidP="00B9489E">
            <w:pPr>
              <w:rPr>
                <w:rFonts w:ascii="Times New Roman" w:hAnsi="Times New Roman" w:cs="Times New Roman"/>
                <w:u w:val="single"/>
              </w:rPr>
            </w:pPr>
            <w:r w:rsidRPr="00E037C6">
              <w:rPr>
                <w:rFonts w:ascii="Times New Roman" w:hAnsi="Times New Roman" w:cs="Times New Roman"/>
              </w:rPr>
              <w:t>AllocAry</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D75C10">
            <w:pPr>
              <w:rPr>
                <w:rFonts w:ascii="Times New Roman" w:hAnsi="Times New Roman" w:cs="Times New Roman"/>
                <w:u w:val="single"/>
              </w:rPr>
            </w:pP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Descr,</w:t>
            </w:r>
            <w:r>
              <w:rPr>
                <w:rFonts w:ascii="Times New Roman" w:hAnsi="Times New Roman" w:cs="Times New Roman"/>
              </w:rPr>
              <w:br/>
            </w:r>
            <w:ins w:id="176" w:author="Bonnie Jonkman" w:date="2012-12-18T11:42:00Z">
              <w:r w:rsidR="00E55B7F">
                <w:rPr>
                  <w:rFonts w:ascii="Times New Roman" w:hAnsi="Times New Roman" w:cs="Times New Roman"/>
                </w:rPr>
                <w:t>[</w:t>
              </w:r>
            </w:ins>
            <w:r w:rsidRPr="00E037C6">
              <w:rPr>
                <w:rFonts w:ascii="Times New Roman" w:hAnsi="Times New Roman" w:cs="Times New Roman"/>
              </w:rPr>
              <w:t>ErrStat</w:t>
            </w:r>
            <w:ins w:id="177" w:author="Bonnie Jonkman" w:date="2012-12-18T11:43:00Z">
              <w:r w:rsidR="00E55B7F">
                <w:rPr>
                  <w:rFonts w:ascii="Times New Roman" w:hAnsi="Times New Roman" w:cs="Times New Roman"/>
                </w:rPr>
                <w:t>]</w:t>
              </w:r>
            </w:ins>
            <w:ins w:id="178" w:author="Bonnie Jonkman" w:date="2012-12-18T11:42:00Z">
              <w:r w:rsidR="00D75C10">
                <w:rPr>
                  <w:rFonts w:ascii="Times New Roman" w:hAnsi="Times New Roman" w:cs="Times New Roman"/>
                </w:rPr>
                <w:t>,</w:t>
              </w:r>
              <w:r w:rsidR="00D75C10">
                <w:rPr>
                  <w:rFonts w:ascii="Times New Roman" w:hAnsi="Times New Roman" w:cs="Times New Roman"/>
                </w:rPr>
                <w:br/>
              </w:r>
              <w:r w:rsidR="00E55B7F">
                <w:rPr>
                  <w:rFonts w:ascii="Times New Roman" w:hAnsi="Times New Roman" w:cs="Times New Roman"/>
                </w:rPr>
                <w:t>[</w:t>
              </w:r>
              <w:r w:rsidR="00D75C10">
                <w:rPr>
                  <w:rFonts w:ascii="Times New Roman" w:hAnsi="Times New Roman" w:cs="Times New Roman"/>
                </w:rPr>
                <w:t>ErrMsg</w:t>
              </w:r>
              <w:r w:rsidR="00E55B7F">
                <w:rPr>
                  <w:rFonts w:ascii="Times New Roman" w:hAnsi="Times New Roman" w:cs="Times New Roman"/>
                </w:rPr>
                <w:t>]</w:t>
              </w:r>
            </w:ins>
          </w:p>
        </w:tc>
        <w:tc>
          <w:tcPr>
            <w:tcW w:w="6014" w:type="dxa"/>
          </w:tcPr>
          <w:p w:rsidR="002810D2" w:rsidRPr="00547CEB" w:rsidRDefault="002810D2" w:rsidP="00B9489E">
            <w:pPr>
              <w:rPr>
                <w:rFonts w:ascii="Times New Roman" w:hAnsi="Times New Roman" w:cs="Times New Roman"/>
              </w:rPr>
            </w:pPr>
            <w:r>
              <w:rPr>
                <w:rFonts w:ascii="Times New Roman" w:hAnsi="Times New Roman" w:cs="Times New Roman"/>
              </w:rPr>
              <w:t xml:space="preserve">Allocates logical, character, integer, and real arrays.  Values are passed for </w:t>
            </w:r>
            <w:r>
              <w:rPr>
                <w:rFonts w:ascii="Times New Roman" w:hAnsi="Times New Roman" w:cs="Times New Roman"/>
                <w:i/>
              </w:rPr>
              <w:t>AryDim2</w:t>
            </w:r>
            <w:r>
              <w:rPr>
                <w:rFonts w:ascii="Times New Roman" w:hAnsi="Times New Roman" w:cs="Times New Roman"/>
              </w:rPr>
              <w:t xml:space="preserve">, and </w:t>
            </w:r>
            <w:r>
              <w:rPr>
                <w:rFonts w:ascii="Times New Roman" w:hAnsi="Times New Roman" w:cs="Times New Roman"/>
                <w:i/>
              </w:rPr>
              <w:t>AryDim3</w:t>
            </w:r>
            <w:r>
              <w:rPr>
                <w:rFonts w:ascii="Times New Roman" w:hAnsi="Times New Roman" w:cs="Times New Roman"/>
              </w:rPr>
              <w:t xml:space="preserve"> when 2 or 3 dimensional arrays are request</w:t>
            </w:r>
            <w:del w:id="179" w:author="Bonnie Jonkman" w:date="2013-02-04T11:57:00Z">
              <w:r w:rsidDel="00400A7D">
                <w:rPr>
                  <w:rFonts w:ascii="Times New Roman" w:hAnsi="Times New Roman" w:cs="Times New Roman"/>
                </w:rPr>
                <w:delText>i</w:delText>
              </w:r>
            </w:del>
            <w:r>
              <w:rPr>
                <w:rFonts w:ascii="Times New Roman" w:hAnsi="Times New Roman" w:cs="Times New Roman"/>
              </w:rPr>
              <w:t>ed.</w:t>
            </w:r>
          </w:p>
          <w:p w:rsidR="002810D2" w:rsidRPr="00C07FB6" w:rsidRDefault="002810D2" w:rsidP="00B9489E">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dimensionality of the array requested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character array allocation subroutines (AllCAry1, AllCAry2, AllCAry3)</w:t>
            </w:r>
            <w:r>
              <w:rPr>
                <w:rFonts w:ascii="Times New Roman" w:hAnsi="Times New Roman" w:cs="Times New Roman"/>
                <w:sz w:val="16"/>
              </w:rPr>
              <w:br/>
              <w:t xml:space="preserve">    –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t xml:space="preserve">    – integer array allocation subroutines (AllIAry1, AllIAry2, AllIAry3)</w:t>
            </w:r>
            <w:r>
              <w:rPr>
                <w:rFonts w:ascii="Times New Roman" w:hAnsi="Times New Roman" w:cs="Times New Roman"/>
                <w:sz w:val="16"/>
              </w:rPr>
              <w:br/>
              <w:t xml:space="preserve">    – real array allocation subroutines (AllRAry1, AllRAry2, AllRAry3)</w:t>
            </w:r>
          </w:p>
        </w:tc>
      </w:tr>
      <w:tr w:rsidR="00400A7D" w:rsidRPr="00C07FB6" w:rsidTr="00C37BAC">
        <w:trPr>
          <w:cantSplit/>
          <w:ins w:id="180" w:author="Bonnie Jonkman" w:date="2013-02-04T11:55:00Z"/>
        </w:trPr>
        <w:tc>
          <w:tcPr>
            <w:tcW w:w="1729" w:type="dxa"/>
            <w:gridSpan w:val="2"/>
          </w:tcPr>
          <w:p w:rsidR="00400A7D" w:rsidRPr="00E037C6" w:rsidRDefault="00400A7D" w:rsidP="00E037C6">
            <w:pPr>
              <w:rPr>
                <w:ins w:id="181" w:author="Bonnie Jonkman" w:date="2013-02-04T11:55:00Z"/>
                <w:rFonts w:ascii="Times New Roman" w:hAnsi="Times New Roman" w:cs="Times New Roman"/>
              </w:rPr>
            </w:pPr>
            <w:ins w:id="182" w:author="Bonnie Jonkman" w:date="2013-02-04T11:55:00Z">
              <w:r>
                <w:rPr>
                  <w:rFonts w:ascii="Times New Roman" w:hAnsi="Times New Roman" w:cs="Times New Roman"/>
                </w:rPr>
                <w:t>AllocPAry</w:t>
              </w:r>
              <w:r>
                <w:rPr>
                  <w:rFonts w:ascii="Times New Roman" w:hAnsi="Times New Roman" w:cs="Times New Roman"/>
                </w:rPr>
                <w:br/>
              </w:r>
            </w:ins>
            <w:ins w:id="183" w:author="Bonnie Jonkman" w:date="2013-02-04T11:56:00Z">
              <w:r w:rsidRPr="00975FBF">
                <w:rPr>
                  <w:rFonts w:ascii="Times New Roman" w:hAnsi="Times New Roman" w:cs="Times New Roman"/>
                  <w:i/>
                  <w:sz w:val="16"/>
                </w:rPr>
                <w:t>(interface)</w:t>
              </w:r>
            </w:ins>
          </w:p>
        </w:tc>
        <w:tc>
          <w:tcPr>
            <w:tcW w:w="1408" w:type="dxa"/>
          </w:tcPr>
          <w:p w:rsidR="00400A7D" w:rsidRPr="00E037C6" w:rsidRDefault="00400A7D" w:rsidP="00E037C6">
            <w:pPr>
              <w:rPr>
                <w:ins w:id="184" w:author="Bonnie Jonkman" w:date="2013-02-04T11:55:00Z"/>
                <w:rFonts w:ascii="Times New Roman" w:hAnsi="Times New Roman" w:cs="Times New Roman"/>
              </w:rPr>
            </w:pPr>
            <w:ins w:id="185" w:author="Bonnie Jonkman" w:date="2013-02-04T11:56:00Z">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Descr,</w:t>
              </w:r>
              <w:r>
                <w:rPr>
                  <w:rFonts w:ascii="Times New Roman" w:hAnsi="Times New Roman" w:cs="Times New Roman"/>
                </w:rPr>
                <w:br/>
                <w:t>[</w:t>
              </w:r>
              <w:r w:rsidRPr="00E037C6">
                <w:rPr>
                  <w:rFonts w:ascii="Times New Roman" w:hAnsi="Times New Roman" w:cs="Times New Roman"/>
                </w:rPr>
                <w:t>ErrStat</w:t>
              </w:r>
              <w:r>
                <w:rPr>
                  <w:rFonts w:ascii="Times New Roman" w:hAnsi="Times New Roman" w:cs="Times New Roman"/>
                </w:rPr>
                <w:t>],</w:t>
              </w:r>
              <w:r>
                <w:rPr>
                  <w:rFonts w:ascii="Times New Roman" w:hAnsi="Times New Roman" w:cs="Times New Roman"/>
                </w:rPr>
                <w:br/>
                <w:t>[ErrMsg]</w:t>
              </w:r>
            </w:ins>
          </w:p>
        </w:tc>
        <w:tc>
          <w:tcPr>
            <w:tcW w:w="6014" w:type="dxa"/>
          </w:tcPr>
          <w:p w:rsidR="00400A7D" w:rsidRDefault="00400A7D" w:rsidP="00FA0D99">
            <w:pPr>
              <w:rPr>
                <w:ins w:id="186" w:author="Bonnie Jonkman" w:date="2013-02-04T11:55:00Z"/>
                <w:rFonts w:ascii="Times New Roman" w:hAnsi="Times New Roman" w:cs="Times New Roman"/>
              </w:rPr>
            </w:pPr>
            <w:ins w:id="187" w:author="Bonnie Jonkman" w:date="2013-02-04T11:56:00Z">
              <w:r>
                <w:rPr>
                  <w:rFonts w:ascii="Times New Roman" w:hAnsi="Times New Roman" w:cs="Times New Roman"/>
                </w:rPr>
                <w:t>Allocates integer</w:t>
              </w:r>
            </w:ins>
            <w:ins w:id="188" w:author="Bonnie Jonkman" w:date="2013-02-04T12:00:00Z">
              <w:r w:rsidR="00FA0D99">
                <w:rPr>
                  <w:rFonts w:ascii="Times New Roman" w:hAnsi="Times New Roman" w:cs="Times New Roman"/>
                </w:rPr>
                <w:t xml:space="preserve"> and</w:t>
              </w:r>
            </w:ins>
            <w:ins w:id="189" w:author="Bonnie Jonkman" w:date="2013-02-04T11:56:00Z">
              <w:r>
                <w:rPr>
                  <w:rFonts w:ascii="Times New Roman" w:hAnsi="Times New Roman" w:cs="Times New Roman"/>
                </w:rPr>
                <w:t xml:space="preserve">  real</w:t>
              </w:r>
            </w:ins>
            <w:ins w:id="190" w:author="Bonnie Jonkman" w:date="2013-02-04T12:00:00Z">
              <w:r w:rsidR="00B41591">
                <w:rPr>
                  <w:rFonts w:ascii="Times New Roman" w:hAnsi="Times New Roman" w:cs="Times New Roman"/>
                </w:rPr>
                <w:t xml:space="preserve"> pointer arrays</w:t>
              </w:r>
            </w:ins>
            <w:ins w:id="191" w:author="Bonnie Jonkman" w:date="2013-02-04T11:57:00Z">
              <w:r>
                <w:rPr>
                  <w:rFonts w:ascii="Times New Roman" w:hAnsi="Times New Roman" w:cs="Times New Roman"/>
                </w:rPr>
                <w:t>.</w:t>
              </w:r>
            </w:ins>
            <w:ins w:id="192" w:author="Bonnie Jonkman" w:date="2013-02-04T11:56:00Z">
              <w:r>
                <w:rPr>
                  <w:rFonts w:ascii="Times New Roman" w:hAnsi="Times New Roman" w:cs="Times New Roman"/>
                </w:rPr>
                <w:t xml:space="preserve"> </w:t>
              </w:r>
            </w:ins>
          </w:p>
        </w:tc>
      </w:tr>
      <w:tr w:rsidR="002810D2" w:rsidRPr="00C07FB6" w:rsidTr="00C37BAC">
        <w:trPr>
          <w:cantSplit/>
        </w:trPr>
        <w:tc>
          <w:tcPr>
            <w:tcW w:w="1729" w:type="dxa"/>
            <w:gridSpan w:val="2"/>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CheckArgs</w:t>
            </w:r>
          </w:p>
        </w:tc>
        <w:tc>
          <w:tcPr>
            <w:tcW w:w="1408" w:type="dxa"/>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InputFile, ErrStat</w:t>
            </w:r>
          </w:p>
        </w:tc>
        <w:tc>
          <w:tcPr>
            <w:tcW w:w="6014" w:type="dxa"/>
          </w:tcPr>
          <w:p w:rsidR="002810D2" w:rsidRPr="00C07FB6" w:rsidRDefault="002810D2"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2810D2" w:rsidRPr="00C07FB6" w:rsidTr="00C37BAC">
        <w:trPr>
          <w:cantSplit/>
        </w:trPr>
        <w:tc>
          <w:tcPr>
            <w:tcW w:w="1729" w:type="dxa"/>
            <w:gridSpan w:val="2"/>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CheckIOS</w:t>
            </w:r>
          </w:p>
        </w:tc>
        <w:tc>
          <w:tcPr>
            <w:tcW w:w="1408" w:type="dxa"/>
          </w:tcPr>
          <w:p w:rsidR="002810D2" w:rsidRPr="00C07FB6" w:rsidRDefault="002810D2"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r w:rsidRPr="00E037C6">
              <w:rPr>
                <w:rFonts w:ascii="Times New Roman" w:hAnsi="Times New Roman" w:cs="Times New Roman"/>
              </w:rPr>
              <w:t>VarType,</w:t>
            </w:r>
            <w:r>
              <w:rPr>
                <w:rFonts w:ascii="Times New Roman" w:hAnsi="Times New Roman" w:cs="Times New Roman"/>
              </w:rPr>
              <w:br/>
            </w:r>
            <w:ins w:id="193" w:author="Bonnie Jonkman" w:date="2012-12-18T11:45:00Z">
              <w:r w:rsidR="00D91FD9">
                <w:rPr>
                  <w:rFonts w:ascii="Times New Roman" w:hAnsi="Times New Roman" w:cs="Times New Roman"/>
                </w:rPr>
                <w:t>[</w:t>
              </w:r>
            </w:ins>
            <w:r w:rsidRPr="00E037C6">
              <w:rPr>
                <w:rFonts w:ascii="Times New Roman" w:hAnsi="Times New Roman" w:cs="Times New Roman"/>
              </w:rPr>
              <w:t>TrapErrors</w:t>
            </w:r>
            <w:ins w:id="194" w:author="Bonnie Jonkman" w:date="2012-12-18T11:45:00Z">
              <w:r w:rsidR="00D91FD9">
                <w:rPr>
                  <w:rFonts w:ascii="Times New Roman" w:hAnsi="Times New Roman" w:cs="Times New Roman"/>
                </w:rPr>
                <w:t>,</w:t>
              </w:r>
              <w:r w:rsidR="00D91FD9">
                <w:rPr>
                  <w:rFonts w:ascii="Times New Roman" w:hAnsi="Times New Roman" w:cs="Times New Roman"/>
                </w:rPr>
                <w:br/>
                <w:t>ErrMsg]</w:t>
              </w:r>
            </w:ins>
          </w:p>
        </w:tc>
        <w:tc>
          <w:tcPr>
            <w:tcW w:w="6014" w:type="dxa"/>
          </w:tcPr>
          <w:p w:rsidR="002810D2" w:rsidRPr="00840146" w:rsidRDefault="002810D2"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2810D2" w:rsidRPr="00C07FB6" w:rsidDel="00646366" w:rsidTr="00C37BAC">
        <w:trPr>
          <w:cantSplit/>
          <w:del w:id="195" w:author="Bonnie Jonkman" w:date="2013-02-06T11:34:00Z"/>
        </w:trPr>
        <w:tc>
          <w:tcPr>
            <w:tcW w:w="1729" w:type="dxa"/>
            <w:gridSpan w:val="2"/>
          </w:tcPr>
          <w:p w:rsidR="002810D2" w:rsidRPr="00C07FB6" w:rsidDel="00646366" w:rsidRDefault="002810D2" w:rsidP="00E037C6">
            <w:pPr>
              <w:rPr>
                <w:del w:id="196" w:author="Bonnie Jonkman" w:date="2013-02-06T11:34:00Z"/>
                <w:rFonts w:ascii="Times New Roman" w:hAnsi="Times New Roman" w:cs="Times New Roman"/>
                <w:u w:val="single"/>
              </w:rPr>
            </w:pPr>
            <w:del w:id="197" w:author="Bonnie Jonkman" w:date="2013-02-06T11:34:00Z">
              <w:r w:rsidRPr="00E037C6" w:rsidDel="00646366">
                <w:rPr>
                  <w:rFonts w:ascii="Times New Roman" w:hAnsi="Times New Roman" w:cs="Times New Roman"/>
                </w:rPr>
                <w:delText>CloseEcho</w:delText>
              </w:r>
            </w:del>
          </w:p>
        </w:tc>
        <w:tc>
          <w:tcPr>
            <w:tcW w:w="1408" w:type="dxa"/>
          </w:tcPr>
          <w:p w:rsidR="002810D2" w:rsidRPr="00C07FB6" w:rsidDel="00646366" w:rsidRDefault="002810D2" w:rsidP="00E037C6">
            <w:pPr>
              <w:rPr>
                <w:del w:id="198" w:author="Bonnie Jonkman" w:date="2013-02-06T11:34:00Z"/>
                <w:rFonts w:ascii="Times New Roman" w:hAnsi="Times New Roman" w:cs="Times New Roman"/>
                <w:u w:val="single"/>
              </w:rPr>
            </w:pPr>
          </w:p>
        </w:tc>
        <w:tc>
          <w:tcPr>
            <w:tcW w:w="6014" w:type="dxa"/>
          </w:tcPr>
          <w:p w:rsidR="002810D2" w:rsidRPr="00C07FB6" w:rsidDel="00646366" w:rsidRDefault="002810D2" w:rsidP="00E037C6">
            <w:pPr>
              <w:rPr>
                <w:del w:id="199" w:author="Bonnie Jonkman" w:date="2013-02-06T11:34:00Z"/>
                <w:rFonts w:ascii="Times New Roman" w:hAnsi="Times New Roman" w:cs="Times New Roman"/>
                <w:u w:val="single"/>
              </w:rPr>
            </w:pPr>
            <w:del w:id="200" w:author="Bonnie Jonkman" w:date="2013-02-06T11:34:00Z">
              <w:r w:rsidDel="00646366">
                <w:rPr>
                  <w:rFonts w:ascii="Times New Roman" w:hAnsi="Times New Roman" w:cs="Times New Roman"/>
                </w:rPr>
                <w:delText>C</w:delText>
              </w:r>
              <w:r w:rsidRPr="00E037C6" w:rsidDel="00646366">
                <w:rPr>
                  <w:rFonts w:ascii="Times New Roman" w:hAnsi="Times New Roman" w:cs="Times New Roman"/>
                </w:rPr>
                <w:delText xml:space="preserve">loses the echo file and sets </w:delText>
              </w:r>
              <w:r w:rsidRPr="00E0220E" w:rsidDel="00646366">
                <w:rPr>
                  <w:rFonts w:ascii="Times New Roman" w:hAnsi="Times New Roman" w:cs="Times New Roman"/>
                  <w:i/>
                </w:rPr>
                <w:delText>Echo</w:delText>
              </w:r>
              <w:r w:rsidRPr="00E037C6" w:rsidDel="00646366">
                <w:rPr>
                  <w:rFonts w:ascii="Times New Roman" w:hAnsi="Times New Roman" w:cs="Times New Roman"/>
                </w:rPr>
                <w:delText xml:space="preserve"> to false</w:delText>
              </w:r>
              <w:r w:rsidDel="00646366">
                <w:rPr>
                  <w:rFonts w:ascii="Times New Roman" w:hAnsi="Times New Roman" w:cs="Times New Roman"/>
                </w:rPr>
                <w:delText>.</w:delText>
              </w:r>
            </w:del>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Conv2UC</w:t>
            </w:r>
          </w:p>
        </w:tc>
        <w:tc>
          <w:tcPr>
            <w:tcW w:w="1408" w:type="dxa"/>
          </w:tcPr>
          <w:p w:rsidR="002810D2" w:rsidRPr="00E0220E" w:rsidRDefault="002810D2" w:rsidP="00E037C6">
            <w:pPr>
              <w:rPr>
                <w:rFonts w:ascii="Times New Roman" w:hAnsi="Times New Roman" w:cs="Times New Roman"/>
              </w:rPr>
            </w:pPr>
            <w:r w:rsidRPr="00E0220E">
              <w:rPr>
                <w:rFonts w:ascii="Times New Roman" w:hAnsi="Times New Roman" w:cs="Times New Roman"/>
              </w:rPr>
              <w:t>Str</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r>
              <w:rPr>
                <w:rFonts w:ascii="Times New Roman" w:hAnsi="Times New Roman" w:cs="Times New Roman"/>
                <w:i/>
              </w:rPr>
              <w:t>Str</w:t>
            </w:r>
            <w:r w:rsidRPr="00E037C6">
              <w:rPr>
                <w:rFonts w:ascii="Times New Roman" w:hAnsi="Times New Roman" w:cs="Times New Roman"/>
              </w:rPr>
              <w:t xml:space="preserve"> to upper case.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CountWords</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220E" w:rsidRDefault="002810D2" w:rsidP="00E037C6">
            <w:pPr>
              <w:rPr>
                <w:rFonts w:ascii="Times New Roman" w:hAnsi="Times New Roman" w:cs="Times New Roman"/>
              </w:rPr>
            </w:pPr>
            <w:r w:rsidRPr="00E037C6">
              <w:rPr>
                <w:rFonts w:ascii="Times New Roman" w:hAnsi="Times New Roman" w:cs="Times New Roman"/>
              </w:rPr>
              <w:t>Line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CurDate</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37C6">
            <w:pPr>
              <w:rPr>
                <w:rFonts w:ascii="Times New Roman" w:hAnsi="Times New Roman" w:cs="Times New Roman"/>
              </w:rPr>
            </w:pPr>
          </w:p>
        </w:tc>
        <w:tc>
          <w:tcPr>
            <w:tcW w:w="6014" w:type="dxa"/>
          </w:tcPr>
          <w:p w:rsidR="002810D2" w:rsidRDefault="002810D2"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a character string encoded with the date in the form dd-mmm-ccyy.</w:t>
            </w:r>
          </w:p>
        </w:tc>
      </w:tr>
      <w:tr w:rsidR="002810D2" w:rsidRPr="00C07FB6" w:rsidTr="00C37BAC">
        <w:trPr>
          <w:cantSplit/>
        </w:trPr>
        <w:tc>
          <w:tcPr>
            <w:tcW w:w="1729" w:type="dxa"/>
            <w:gridSpan w:val="2"/>
          </w:tcPr>
          <w:p w:rsidR="002810D2" w:rsidRPr="00E037C6" w:rsidRDefault="002810D2" w:rsidP="00B9489E">
            <w:pPr>
              <w:rPr>
                <w:rFonts w:ascii="Times New Roman" w:hAnsi="Times New Roman" w:cs="Times New Roman"/>
              </w:rPr>
            </w:pPr>
            <w:r w:rsidRPr="00E037C6">
              <w:rPr>
                <w:rFonts w:ascii="Times New Roman" w:hAnsi="Times New Roman" w:cs="Times New Roman"/>
              </w:rPr>
              <w:t>CurTime</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B9489E">
            <w:pPr>
              <w:rPr>
                <w:rFonts w:ascii="Times New Roman" w:hAnsi="Times New Roman" w:cs="Times New Roman"/>
              </w:rPr>
            </w:pPr>
          </w:p>
        </w:tc>
        <w:tc>
          <w:tcPr>
            <w:tcW w:w="6014" w:type="dxa"/>
          </w:tcPr>
          <w:p w:rsidR="002810D2" w:rsidRDefault="002810D2" w:rsidP="00B9489E">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"hh:mm:ss".</w:t>
            </w:r>
          </w:p>
        </w:tc>
      </w:tr>
      <w:tr w:rsidR="002810D2" w:rsidRPr="00C07FB6" w:rsidTr="00C37BAC">
        <w:trPr>
          <w:cantSplit/>
        </w:trPr>
        <w:tc>
          <w:tcPr>
            <w:tcW w:w="1729" w:type="dxa"/>
            <w:gridSpan w:val="2"/>
          </w:tcPr>
          <w:p w:rsidR="002810D2" w:rsidRPr="00C07FB6" w:rsidRDefault="002810D2" w:rsidP="00B9489E">
            <w:pPr>
              <w:rPr>
                <w:rFonts w:ascii="Times New Roman" w:hAnsi="Times New Roman" w:cs="Times New Roman"/>
                <w:u w:val="single"/>
              </w:rPr>
            </w:pPr>
            <w:r>
              <w:rPr>
                <w:rFonts w:ascii="Times New Roman" w:hAnsi="Times New Roman" w:cs="Times New Roman"/>
              </w:rPr>
              <w:t>DispNVD</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90FA6">
            <w:pPr>
              <w:rPr>
                <w:rFonts w:ascii="Times New Roman" w:hAnsi="Times New Roman" w:cs="Times New Roman"/>
                <w:u w:val="single"/>
              </w:rPr>
            </w:pPr>
            <w:r>
              <w:rPr>
                <w:rFonts w:ascii="Times New Roman" w:hAnsi="Times New Roman" w:cs="Times New Roman"/>
              </w:rPr>
              <w:t>--</w:t>
            </w:r>
            <w:r>
              <w:rPr>
                <w:rFonts w:ascii="Times New Roman" w:hAnsi="Times New Roman" w:cs="Times New Roman"/>
              </w:rPr>
              <w:br/>
              <w:t>ProgDesc</w:t>
            </w:r>
            <w:r w:rsidRPr="00E037C6">
              <w:rPr>
                <w:rFonts w:ascii="Times New Roman" w:hAnsi="Times New Roman" w:cs="Times New Roman"/>
              </w:rPr>
              <w:t>,</w:t>
            </w:r>
            <w:r>
              <w:rPr>
                <w:rFonts w:ascii="Times New Roman" w:hAnsi="Times New Roman" w:cs="Times New Roman"/>
              </w:rPr>
              <w:br/>
              <w:t>Name/Ver</w:t>
            </w:r>
          </w:p>
        </w:tc>
        <w:tc>
          <w:tcPr>
            <w:tcW w:w="6014" w:type="dxa"/>
          </w:tcPr>
          <w:p w:rsidR="002810D2" w:rsidRPr="00547CEB" w:rsidRDefault="002810D2" w:rsidP="00B9489E">
            <w:pPr>
              <w:rPr>
                <w:rFonts w:ascii="Times New Roman" w:hAnsi="Times New Roman" w:cs="Times New Roman"/>
              </w:rPr>
            </w:pPr>
            <w:r>
              <w:rPr>
                <w:rFonts w:ascii="Times New Roman" w:hAnsi="Times New Roman" w:cs="Times New Roman"/>
              </w:rPr>
              <w:t>Displays the name of the program, its version, and its release date.</w:t>
            </w:r>
          </w:p>
          <w:p w:rsidR="002810D2" w:rsidRPr="00C07FB6" w:rsidRDefault="002810D2" w:rsidP="00590FA6">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number of arguments passed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DispNVD0 – no inputs.  The global variables ProgName and ProgVer are used</w:t>
            </w:r>
            <w:r>
              <w:rPr>
                <w:rFonts w:ascii="Times New Roman" w:hAnsi="Times New Roman" w:cs="Times New Roman"/>
                <w:sz w:val="16"/>
              </w:rPr>
              <w:br/>
              <w:t xml:space="preserve">    – DispNVD1 – Single input of type ProgDesc.</w:t>
            </w:r>
            <w:r>
              <w:rPr>
                <w:rFonts w:ascii="Times New Roman" w:hAnsi="Times New Roman" w:cs="Times New Roman"/>
                <w:sz w:val="16"/>
              </w:rPr>
              <w:br/>
              <w:t xml:space="preserve">    – DispNVD2 – Two arguments of character type containing the name and version info</w:t>
            </w:r>
          </w:p>
        </w:tc>
      </w:tr>
      <w:tr w:rsidR="002810D2" w:rsidRPr="00C07FB6" w:rsidDel="006232D3" w:rsidTr="00C37BAC">
        <w:trPr>
          <w:cantSplit/>
          <w:del w:id="201" w:author="Bonnie Jonkman" w:date="2013-02-04T13:09:00Z"/>
        </w:trPr>
        <w:tc>
          <w:tcPr>
            <w:tcW w:w="1729" w:type="dxa"/>
            <w:gridSpan w:val="2"/>
          </w:tcPr>
          <w:p w:rsidR="002810D2" w:rsidRPr="00E037C6" w:rsidDel="006232D3" w:rsidRDefault="0082759E" w:rsidP="00E037C6">
            <w:pPr>
              <w:rPr>
                <w:del w:id="202" w:author="Bonnie Jonkman" w:date="2013-02-04T13:09:00Z"/>
                <w:rFonts w:ascii="Times New Roman" w:hAnsi="Times New Roman" w:cs="Times New Roman"/>
              </w:rPr>
            </w:pPr>
            <w:moveFromRangeStart w:id="203" w:author="Bonnie Jonkman" w:date="2013-02-04T12:01:00Z" w:name="move347742627"/>
            <w:moveFrom w:id="204" w:author="Bonnie Jonkman" w:date="2013-02-04T12:01:00Z">
              <w:del w:id="205" w:author="Bonnie Jonkman" w:date="2013-02-04T13:09:00Z">
                <w:r w:rsidDel="006232D3">
                  <w:rPr>
                    <w:rFonts w:ascii="Times New Roman" w:hAnsi="Times New Roman" w:cs="Times New Roman"/>
                  </w:rPr>
                  <w:delText>Flt2LStr</w:delText>
                </w:r>
                <w:r w:rsidDel="006232D3">
                  <w:rPr>
                    <w:rFonts w:ascii="Times New Roman" w:hAnsi="Times New Roman" w:cs="Times New Roman"/>
                  </w:rPr>
                  <w:br/>
                </w:r>
                <w:r w:rsidRPr="0082759E" w:rsidDel="006232D3">
                  <w:rPr>
                    <w:rFonts w:ascii="Times New Roman" w:hAnsi="Times New Roman" w:cs="Times New Roman"/>
                    <w:i/>
                    <w:sz w:val="16"/>
                  </w:rPr>
                  <w:delText>(function)</w:delText>
                </w:r>
              </w:del>
            </w:moveFrom>
          </w:p>
        </w:tc>
        <w:tc>
          <w:tcPr>
            <w:tcW w:w="1408" w:type="dxa"/>
          </w:tcPr>
          <w:p w:rsidR="002810D2" w:rsidRPr="00E037C6" w:rsidDel="006232D3" w:rsidRDefault="0082759E" w:rsidP="00E037C6">
            <w:pPr>
              <w:rPr>
                <w:del w:id="206" w:author="Bonnie Jonkman" w:date="2013-02-04T13:09:00Z"/>
                <w:rFonts w:ascii="Times New Roman" w:hAnsi="Times New Roman" w:cs="Times New Roman"/>
              </w:rPr>
            </w:pPr>
            <w:moveFrom w:id="207" w:author="Bonnie Jonkman" w:date="2013-02-04T12:01:00Z">
              <w:del w:id="208" w:author="Bonnie Jonkman" w:date="2013-02-04T13:09:00Z">
                <w:r w:rsidRPr="0082759E" w:rsidDel="006232D3">
                  <w:rPr>
                    <w:rFonts w:ascii="Times New Roman" w:hAnsi="Times New Roman" w:cs="Times New Roman"/>
                  </w:rPr>
                  <w:delText>FltNum</w:delText>
                </w:r>
              </w:del>
            </w:moveFrom>
          </w:p>
        </w:tc>
        <w:tc>
          <w:tcPr>
            <w:tcW w:w="6014" w:type="dxa"/>
          </w:tcPr>
          <w:p w:rsidR="002810D2" w:rsidDel="006232D3" w:rsidRDefault="0082759E" w:rsidP="00E0220E">
            <w:pPr>
              <w:rPr>
                <w:del w:id="209" w:author="Bonnie Jonkman" w:date="2013-02-04T13:09:00Z"/>
                <w:rFonts w:ascii="Times New Roman" w:hAnsi="Times New Roman" w:cs="Times New Roman"/>
              </w:rPr>
            </w:pPr>
            <w:moveFrom w:id="210" w:author="Bonnie Jonkman" w:date="2013-02-04T12:01:00Z">
              <w:del w:id="211" w:author="Bonnie Jonkman" w:date="2013-02-04T13:09:00Z">
                <w:r w:rsidDel="006232D3">
                  <w:rPr>
                    <w:rFonts w:ascii="Times New Roman" w:hAnsi="Times New Roman" w:cs="Times New Roman"/>
                  </w:rPr>
                  <w:delText>Converts a REAL to a left-justified string.</w:delText>
                </w:r>
              </w:del>
            </w:moveFrom>
          </w:p>
        </w:tc>
      </w:tr>
      <w:moveFromRangeEnd w:id="203"/>
      <w:tr w:rsidR="00C37BAC" w:rsidTr="00C37BAC">
        <w:tblPrEx>
          <w:tblW w:w="0" w:type="auto"/>
          <w:tblInd w:w="425" w:type="dxa"/>
          <w:tblBorders>
            <w:top w:val="none" w:sz="0" w:space="0" w:color="auto"/>
            <w:left w:val="none" w:sz="0" w:space="0" w:color="auto"/>
            <w:right w:val="none" w:sz="0" w:space="0" w:color="auto"/>
            <w:insideV w:val="none" w:sz="0" w:space="0" w:color="auto"/>
          </w:tblBorders>
          <w:tblPrExChange w:id="212" w:author="Bonnie Jonkman" w:date="2013-01-22T13:23:00Z">
            <w:tblPrEx>
              <w:tblW w:w="0" w:type="auto"/>
              <w:tblInd w:w="425" w:type="dxa"/>
              <w:tblBorders>
                <w:top w:val="none" w:sz="0" w:space="0" w:color="auto"/>
                <w:left w:val="none" w:sz="0" w:space="0" w:color="auto"/>
                <w:right w:val="none" w:sz="0" w:space="0" w:color="auto"/>
                <w:insideV w:val="none" w:sz="0" w:space="0" w:color="auto"/>
              </w:tblBorders>
            </w:tblPrEx>
          </w:tblPrExChange>
        </w:tblPrEx>
        <w:trPr>
          <w:gridBefore w:val="1"/>
          <w:wBefore w:w="7" w:type="dxa"/>
          <w:cantSplit/>
          <w:ins w:id="213" w:author="Bonnie Jonkman" w:date="2013-01-22T13:22:00Z"/>
          <w:trPrChange w:id="214" w:author="Bonnie Jonkman" w:date="2013-01-22T13:23:00Z">
            <w:trPr>
              <w:gridAfter w:val="0"/>
              <w:wBefore w:w="7" w:type="dxa"/>
              <w:cantSplit/>
            </w:trPr>
          </w:trPrChange>
        </w:trPr>
        <w:tc>
          <w:tcPr>
            <w:tcW w:w="1722" w:type="dxa"/>
            <w:tcPrChange w:id="215" w:author="Bonnie Jonkman" w:date="2013-01-22T13:23:00Z">
              <w:tcPr>
                <w:tcW w:w="3614" w:type="dxa"/>
                <w:gridSpan w:val="4"/>
              </w:tcPr>
            </w:tcPrChange>
          </w:tcPr>
          <w:p w:rsidR="00C37BAC" w:rsidRDefault="00C37BAC" w:rsidP="00B9489E">
            <w:pPr>
              <w:rPr>
                <w:ins w:id="216" w:author="Bonnie Jonkman" w:date="2013-01-22T13:22:00Z"/>
                <w:rFonts w:ascii="Times New Roman" w:hAnsi="Times New Roman" w:cs="Times New Roman"/>
              </w:rPr>
            </w:pPr>
            <w:ins w:id="217" w:author="Bonnie Jonkman" w:date="2013-01-22T13:22:00Z">
              <w:r>
                <w:rPr>
                  <w:rFonts w:ascii="Times New Roman" w:hAnsi="Times New Roman" w:cs="Times New Roman"/>
                </w:rPr>
                <w:t>FindLine</w:t>
              </w:r>
            </w:ins>
          </w:p>
        </w:tc>
        <w:tc>
          <w:tcPr>
            <w:tcW w:w="1408" w:type="dxa"/>
            <w:tcPrChange w:id="218" w:author="Bonnie Jonkman" w:date="2013-01-22T13:23:00Z">
              <w:tcPr>
                <w:tcW w:w="1292" w:type="dxa"/>
              </w:tcPr>
            </w:tcPrChange>
          </w:tcPr>
          <w:p w:rsidR="00C37BAC" w:rsidRDefault="00C37BAC" w:rsidP="00B9489E">
            <w:pPr>
              <w:rPr>
                <w:ins w:id="219" w:author="Bonnie Jonkman" w:date="2013-01-22T13:22:00Z"/>
                <w:rFonts w:ascii="Times New Roman" w:hAnsi="Times New Roman" w:cs="Times New Roman"/>
              </w:rPr>
            </w:pPr>
            <w:ins w:id="220" w:author="Bonnie Jonkman" w:date="2013-01-22T13:22:00Z">
              <w:r>
                <w:rPr>
                  <w:rFonts w:ascii="Times New Roman" w:hAnsi="Times New Roman" w:cs="Times New Roman"/>
                </w:rPr>
                <w:t>Str,</w:t>
              </w:r>
              <w:r>
                <w:rPr>
                  <w:rFonts w:ascii="Times New Roman" w:hAnsi="Times New Roman" w:cs="Times New Roman"/>
                </w:rPr>
                <w:br/>
                <w:t>MaxLen,</w:t>
              </w:r>
              <w:r>
                <w:rPr>
                  <w:rFonts w:ascii="Times New Roman" w:hAnsi="Times New Roman" w:cs="Times New Roman"/>
                </w:rPr>
                <w:br/>
                <w:t>StrEnd</w:t>
              </w:r>
            </w:ins>
          </w:p>
        </w:tc>
        <w:tc>
          <w:tcPr>
            <w:tcW w:w="6014" w:type="dxa"/>
            <w:tcPrChange w:id="221" w:author="Bonnie Jonkman" w:date="2013-01-22T13:23:00Z">
              <w:tcPr>
                <w:tcW w:w="4238" w:type="dxa"/>
              </w:tcPr>
            </w:tcPrChange>
          </w:tcPr>
          <w:p w:rsidR="00C37BAC" w:rsidRDefault="00C37BAC" w:rsidP="00B9489E">
            <w:pPr>
              <w:rPr>
                <w:ins w:id="222" w:author="Bonnie Jonkman" w:date="2013-01-22T13:22:00Z"/>
                <w:rFonts w:ascii="Times New Roman" w:hAnsi="Times New Roman" w:cs="Times New Roman"/>
              </w:rPr>
            </w:pPr>
            <w:ins w:id="223" w:author="Bonnie Jonkman" w:date="2013-01-22T13:22:00Z">
              <w:r>
                <w:rPr>
                  <w:rFonts w:ascii="Times New Roman" w:hAnsi="Times New Roman" w:cs="Times New Roman"/>
                </w:rPr>
                <w:t>Finds</w:t>
              </w:r>
              <w:r w:rsidRPr="00E048D4">
                <w:rPr>
                  <w:rFonts w:ascii="Times New Roman" w:hAnsi="Times New Roman" w:cs="Times New Roman"/>
                </w:rPr>
                <w:t xml:space="preserve"> one line of text with a maximum length of </w:t>
              </w:r>
              <w:r w:rsidRPr="00F01DBD">
                <w:rPr>
                  <w:rFonts w:ascii="Times New Roman" w:hAnsi="Times New Roman" w:cs="Times New Roman"/>
                  <w:i/>
                </w:rPr>
                <w:t>MaxLen</w:t>
              </w:r>
              <w:r w:rsidRPr="00E048D4">
                <w:rPr>
                  <w:rFonts w:ascii="Times New Roman" w:hAnsi="Times New Roman" w:cs="Times New Roman"/>
                </w:rPr>
                <w:t xml:space="preserve"> from the </w:t>
              </w:r>
              <w:r w:rsidRPr="00F01DBD">
                <w:rPr>
                  <w:rFonts w:ascii="Times New Roman" w:hAnsi="Times New Roman" w:cs="Times New Roman"/>
                  <w:i/>
                </w:rPr>
                <w:t>Str</w:t>
              </w:r>
              <w:r w:rsidRPr="00E048D4">
                <w:rPr>
                  <w:rFonts w:ascii="Times New Roman" w:hAnsi="Times New Roman" w:cs="Times New Roman"/>
                </w:rPr>
                <w:t>.</w:t>
              </w:r>
              <w:r>
                <w:rPr>
                  <w:rFonts w:ascii="Times New Roman" w:hAnsi="Times New Roman" w:cs="Times New Roman"/>
                </w:rPr>
                <w:t xml:space="preserve">  It tries to break the line at a blank.</w:t>
              </w:r>
            </w:ins>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GetNewUnit</w:t>
            </w:r>
          </w:p>
        </w:tc>
        <w:tc>
          <w:tcPr>
            <w:tcW w:w="1408"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UnIn</w:t>
            </w:r>
            <w:ins w:id="224" w:author="Bonnie Jonkman" w:date="2012-12-18T11:48:00Z">
              <w:r w:rsidR="00FF306B">
                <w:rPr>
                  <w:rFonts w:ascii="Times New Roman" w:hAnsi="Times New Roman" w:cs="Times New Roman"/>
                </w:rPr>
                <w:br/>
                <w:t>[ErrStat],</w:t>
              </w:r>
              <w:r w:rsidR="00FF306B">
                <w:rPr>
                  <w:rFonts w:ascii="Times New Roman" w:hAnsi="Times New Roman" w:cs="Times New Roman"/>
                </w:rPr>
                <w:br/>
                <w:t>[ErrMsg]</w:t>
              </w:r>
            </w:ins>
          </w:p>
        </w:tc>
        <w:tc>
          <w:tcPr>
            <w:tcW w:w="6014" w:type="dxa"/>
          </w:tcPr>
          <w:p w:rsidR="002810D2" w:rsidRDefault="002810D2" w:rsidP="00730717">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 xml:space="preserve">eturns a unit number </w:t>
            </w:r>
            <w:ins w:id="225" w:author="Bonnie Jonkman" w:date="2012-12-18T12:13:00Z">
              <w:r w:rsidR="00730717">
                <w:rPr>
                  <w:rFonts w:ascii="Times New Roman" w:hAnsi="Times New Roman" w:cs="Times New Roman"/>
                </w:rPr>
                <w:t xml:space="preserve">in the range [10, 99] that is </w:t>
              </w:r>
            </w:ins>
            <w:r w:rsidRPr="00E037C6">
              <w:rPr>
                <w:rFonts w:ascii="Times New Roman" w:hAnsi="Times New Roman" w:cs="Times New Roman"/>
              </w:rPr>
              <w:t>not currently in use.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Pr>
                <w:rFonts w:ascii="Times New Roman" w:hAnsi="Times New Roman" w:cs="Times New Roman"/>
              </w:rPr>
              <w:t>GetNVD</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r>
              <w:rPr>
                <w:rFonts w:ascii="Times New Roman" w:hAnsi="Times New Roman" w:cs="Times New Roman"/>
              </w:rPr>
              <w:t>ProgDesc</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Returns a string with the program name, version, and date (converts data structure to single string)</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lastRenderedPageBreak/>
              <w:t>GetPath</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GivenFil,</w:t>
            </w:r>
            <w:r>
              <w:rPr>
                <w:rFonts w:ascii="Times New Roman" w:hAnsi="Times New Roman" w:cs="Times New Roman"/>
              </w:rPr>
              <w:br/>
            </w:r>
            <w:r w:rsidRPr="00E037C6">
              <w:rPr>
                <w:rFonts w:ascii="Times New Roman" w:hAnsi="Times New Roman" w:cs="Times New Roman"/>
              </w:rPr>
              <w:t>PathName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GetRoot</w:t>
            </w:r>
          </w:p>
        </w:tc>
        <w:tc>
          <w:tcPr>
            <w:tcW w:w="1408"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GivenFil, RootName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GetTokens</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NumTok,</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r w:rsidRPr="00E0220E">
              <w:rPr>
                <w:rFonts w:ascii="Times New Roman" w:hAnsi="Times New Roman" w:cs="Times New Roman"/>
                <w:i/>
              </w:rPr>
              <w:t>NumTok</w:t>
            </w:r>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is routine differs from GetWords() in that it uses only spaces as token separators.</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GetWords</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Words,</w:t>
            </w:r>
            <w:r>
              <w:rPr>
                <w:rFonts w:ascii="Times New Roman" w:hAnsi="Times New Roman" w:cs="Times New Roman"/>
              </w:rPr>
              <w:br/>
            </w:r>
            <w:r w:rsidRPr="00E037C6">
              <w:rPr>
                <w:rFonts w:ascii="Times New Roman" w:hAnsi="Times New Roman" w:cs="Times New Roman"/>
              </w:rPr>
              <w:t>NumWords</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r w:rsidRPr="00E0220E">
              <w:rPr>
                <w:rFonts w:ascii="Times New Roman" w:hAnsi="Times New Roman" w:cs="Times New Roman"/>
                <w:i/>
              </w:rPr>
              <w:t>NumWords</w:t>
            </w:r>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NameOFile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InArg,</w:t>
            </w:r>
            <w:r>
              <w:rPr>
                <w:rFonts w:ascii="Times New Roman" w:hAnsi="Times New Roman" w:cs="Times New Roman"/>
              </w:rPr>
              <w:br/>
            </w:r>
            <w:r w:rsidRPr="00E037C6">
              <w:rPr>
                <w:rFonts w:ascii="Times New Roman" w:hAnsi="Times New Roman" w:cs="Times New Roman"/>
              </w:rPr>
              <w:t>OutExten,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Default="002810D2" w:rsidP="0081330D">
            <w:pPr>
              <w:rPr>
                <w:rFonts w:ascii="Times New Roman" w:hAnsi="Times New Roman" w:cs="Times New Roman"/>
              </w:rPr>
            </w:pPr>
            <w:r w:rsidRPr="00E037C6">
              <w:rPr>
                <w:rFonts w:ascii="Times New Roman" w:hAnsi="Times New Roman" w:cs="Times New Roman"/>
              </w:rPr>
              <w:t xml:space="preserve">Get the name of the input file from the </w:t>
            </w:r>
            <w:r w:rsidRPr="0081330D">
              <w:rPr>
                <w:rFonts w:ascii="Times New Roman" w:hAnsi="Times New Roman" w:cs="Times New Roman"/>
                <w:i/>
              </w:rPr>
              <w:t>InArg</w:t>
            </w:r>
            <w:r w:rsidRPr="0081330D">
              <w:rPr>
                <w:rFonts w:ascii="Times New Roman" w:hAnsi="Times New Roman" w:cs="Times New Roman"/>
                <w:vertAlign w:val="superscript"/>
              </w:rPr>
              <w:t>th</w:t>
            </w:r>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r w:rsidRPr="0081330D">
              <w:rPr>
                <w:rFonts w:ascii="Times New Roman" w:hAnsi="Times New Roman" w:cs="Times New Roman"/>
                <w:i/>
              </w:rPr>
              <w:t>OutExten</w:t>
            </w:r>
            <w:r w:rsidRPr="00E037C6">
              <w:rPr>
                <w:rFonts w:ascii="Times New Roman" w:hAnsi="Times New Roman" w:cs="Times New Roman"/>
              </w:rPr>
              <w:t xml:space="preserve"> to the end.</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NormStop</w:t>
            </w:r>
          </w:p>
        </w:tc>
        <w:tc>
          <w:tcPr>
            <w:tcW w:w="1408" w:type="dxa"/>
          </w:tcPr>
          <w:p w:rsidR="002810D2" w:rsidRPr="00E037C6" w:rsidRDefault="002810D2" w:rsidP="00E0220E">
            <w:pPr>
              <w:rPr>
                <w:rFonts w:ascii="Times New Roman" w:hAnsi="Times New Roman" w:cs="Times New Roman"/>
              </w:rPr>
            </w:pP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erforms a normal termination of the program.</w:t>
            </w:r>
          </w:p>
        </w:tc>
      </w:tr>
      <w:tr w:rsidR="002810D2" w:rsidRPr="00C07FB6" w:rsidTr="00C37BAC">
        <w:trPr>
          <w:cantSplit/>
        </w:trPr>
        <w:tc>
          <w:tcPr>
            <w:tcW w:w="1729" w:type="dxa"/>
            <w:gridSpan w:val="2"/>
          </w:tcPr>
          <w:p w:rsidR="002810D2" w:rsidRPr="005625D9" w:rsidRDefault="002810D2" w:rsidP="00E037C6">
            <w:pPr>
              <w:rPr>
                <w:rFonts w:ascii="Times New Roman" w:hAnsi="Times New Roman" w:cs="Times New Roman"/>
              </w:rPr>
            </w:pPr>
            <w:r>
              <w:rPr>
                <w:rFonts w:ascii="Times New Roman" w:hAnsi="Times New Roman" w:cs="Times New Roman"/>
              </w:rPr>
              <w:t>Num2LStr</w:t>
            </w:r>
            <w:r>
              <w:rPr>
                <w:rFonts w:ascii="Times New Roman" w:hAnsi="Times New Roman" w:cs="Times New Roman"/>
              </w:rPr>
              <w:br/>
            </w:r>
            <w:r w:rsidRPr="00975FBF">
              <w:rPr>
                <w:rFonts w:ascii="Times New Roman" w:hAnsi="Times New Roman" w:cs="Times New Roman"/>
                <w:i/>
                <w:sz w:val="16"/>
              </w:rPr>
              <w:t>(function interface)</w:t>
            </w:r>
          </w:p>
        </w:tc>
        <w:tc>
          <w:tcPr>
            <w:tcW w:w="1408" w:type="dxa"/>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Num</w:t>
            </w:r>
          </w:p>
        </w:tc>
        <w:tc>
          <w:tcPr>
            <w:tcW w:w="6014" w:type="dxa"/>
          </w:tcPr>
          <w:p w:rsidR="002810D2" w:rsidRDefault="002810D2"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2810D2" w:rsidRPr="005625D9" w:rsidRDefault="002810D2" w:rsidP="0082759E">
            <w:pPr>
              <w:rPr>
                <w:rFonts w:ascii="Times New Roman" w:hAnsi="Times New Roman" w:cs="Times New Roman"/>
              </w:rPr>
            </w:pPr>
            <w:r w:rsidRPr="00840146">
              <w:rPr>
                <w:rFonts w:ascii="Times New Roman" w:hAnsi="Times New Roman" w:cs="Times New Roman"/>
                <w:sz w:val="16"/>
              </w:rPr>
              <w:t xml:space="preserve">Note: This is an interface to several the functions </w:t>
            </w:r>
            <w:r w:rsidR="0082759E" w:rsidRPr="0082759E">
              <w:rPr>
                <w:rFonts w:ascii="Times New Roman" w:hAnsi="Times New Roman" w:cs="Times New Roman"/>
                <w:sz w:val="16"/>
              </w:rPr>
              <w:t>Int2LStr, R2LStr4</w:t>
            </w:r>
            <w:r w:rsidRPr="00840146">
              <w:rPr>
                <w:rFonts w:ascii="Times New Roman" w:hAnsi="Times New Roman" w:cs="Times New Roman"/>
                <w:sz w:val="16"/>
              </w:rPr>
              <w:t>,</w:t>
            </w:r>
            <w:r w:rsidR="0082759E">
              <w:rPr>
                <w:rFonts w:ascii="Times New Roman" w:hAnsi="Times New Roman" w:cs="Times New Roman"/>
                <w:sz w:val="16"/>
              </w:rPr>
              <w:t xml:space="preserve"> R2LStr8,</w:t>
            </w:r>
            <w:r w:rsidRPr="00840146">
              <w:rPr>
                <w:rFonts w:ascii="Times New Roman" w:hAnsi="Times New Roman" w:cs="Times New Roman"/>
                <w:sz w:val="16"/>
              </w:rPr>
              <w:t xml:space="preserve"> </w:t>
            </w:r>
            <w:r w:rsidR="0082759E">
              <w:rPr>
                <w:rFonts w:ascii="Times New Roman" w:hAnsi="Times New Roman" w:cs="Times New Roman"/>
                <w:sz w:val="16"/>
              </w:rPr>
              <w:t>and R2LStr16</w:t>
            </w:r>
            <w:r w:rsidRPr="00840146">
              <w:rPr>
                <w:rFonts w:ascii="Times New Roman" w:hAnsi="Times New Roman" w:cs="Times New Roman"/>
                <w:sz w:val="16"/>
              </w:rPr>
              <w:t>.</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p>
        </w:tc>
      </w:tr>
      <w:tr w:rsidR="00B96B10" w:rsidRPr="00C07FB6" w:rsidTr="00B9489E">
        <w:trPr>
          <w:cantSplit/>
        </w:trPr>
        <w:tc>
          <w:tcPr>
            <w:tcW w:w="1729" w:type="dxa"/>
            <w:gridSpan w:val="2"/>
          </w:tcPr>
          <w:p w:rsidR="00B96B10" w:rsidRPr="00E037C6" w:rsidRDefault="00B96B10" w:rsidP="00B9489E">
            <w:pPr>
              <w:rPr>
                <w:rFonts w:ascii="Times New Roman" w:hAnsi="Times New Roman" w:cs="Times New Roman"/>
              </w:rPr>
            </w:pPr>
            <w:r w:rsidRPr="00E037C6">
              <w:rPr>
                <w:rFonts w:ascii="Times New Roman" w:hAnsi="Times New Roman" w:cs="Times New Roman"/>
              </w:rPr>
              <w:t>OpenBInpFile</w:t>
            </w:r>
          </w:p>
        </w:tc>
        <w:tc>
          <w:tcPr>
            <w:tcW w:w="1408" w:type="dxa"/>
          </w:tcPr>
          <w:p w:rsidR="00B96B10" w:rsidRPr="00E037C6" w:rsidRDefault="00B96B10" w:rsidP="00B9489E">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ErrStat</w:t>
            </w:r>
            <w:ins w:id="226" w:author="Bonnie Jonkman" w:date="2013-02-04T11:53:00Z">
              <w:r>
                <w:rPr>
                  <w:rFonts w:ascii="Times New Roman" w:hAnsi="Times New Roman" w:cs="Times New Roman"/>
                </w:rPr>
                <w:t>,</w:t>
              </w:r>
              <w:r>
                <w:rPr>
                  <w:rFonts w:ascii="Times New Roman" w:hAnsi="Times New Roman" w:cs="Times New Roman"/>
                </w:rPr>
                <w:br/>
                <w:t>ErrMsg</w:t>
              </w:r>
            </w:ins>
          </w:p>
        </w:tc>
        <w:tc>
          <w:tcPr>
            <w:tcW w:w="6014" w:type="dxa"/>
          </w:tcPr>
          <w:p w:rsidR="00B96B10" w:rsidRPr="00E037C6" w:rsidRDefault="00B96B10" w:rsidP="00B9489E">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input file</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B96B10">
            <w:pPr>
              <w:rPr>
                <w:rFonts w:ascii="Times New Roman" w:hAnsi="Times New Roman" w:cs="Times New Roman"/>
              </w:rPr>
            </w:pPr>
            <w:r w:rsidRPr="00E037C6">
              <w:rPr>
                <w:rFonts w:ascii="Times New Roman" w:hAnsi="Times New Roman" w:cs="Times New Roman"/>
              </w:rPr>
              <w:t>OpenB</w:t>
            </w:r>
            <w:ins w:id="227" w:author="Bonnie Jonkman" w:date="2013-02-04T11:50:00Z">
              <w:r w:rsidR="00B96B10">
                <w:rPr>
                  <w:rFonts w:ascii="Times New Roman" w:hAnsi="Times New Roman" w:cs="Times New Roman"/>
                </w:rPr>
                <w:t>OutFile</w:t>
              </w:r>
            </w:ins>
            <w:del w:id="228" w:author="Bonnie Jonkman" w:date="2013-02-04T11:51:00Z">
              <w:r w:rsidRPr="00E037C6" w:rsidDel="00B96B10">
                <w:rPr>
                  <w:rFonts w:ascii="Times New Roman" w:hAnsi="Times New Roman" w:cs="Times New Roman"/>
                </w:rPr>
                <w:delText>in</w:delText>
              </w:r>
            </w:del>
          </w:p>
        </w:tc>
        <w:tc>
          <w:tcPr>
            <w:tcW w:w="1408" w:type="dxa"/>
          </w:tcPr>
          <w:p w:rsidR="002810D2" w:rsidRPr="00E037C6" w:rsidRDefault="002810D2" w:rsidP="00B96B10">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del w:id="229" w:author="Bonnie Jonkman" w:date="2013-02-04T11:51:00Z">
              <w:r w:rsidRPr="00E037C6" w:rsidDel="00B96B10">
                <w:rPr>
                  <w:rFonts w:ascii="Times New Roman" w:hAnsi="Times New Roman" w:cs="Times New Roman"/>
                </w:rPr>
                <w:delText>RecLen,</w:delText>
              </w:r>
              <w:r w:rsidDel="00B96B10">
                <w:rPr>
                  <w:rFonts w:ascii="Times New Roman" w:hAnsi="Times New Roman" w:cs="Times New Roman"/>
                </w:rPr>
                <w:br/>
              </w:r>
            </w:del>
            <w:r w:rsidRPr="00E037C6">
              <w:rPr>
                <w:rFonts w:ascii="Times New Roman" w:hAnsi="Times New Roman" w:cs="Times New Roman"/>
              </w:rPr>
              <w:t>ErrStat</w:t>
            </w:r>
            <w:ins w:id="230" w:author="Bonnie Jonkman" w:date="2013-02-04T11:51:00Z">
              <w:r w:rsidR="00B96B10">
                <w:rPr>
                  <w:rFonts w:ascii="Times New Roman" w:hAnsi="Times New Roman" w:cs="Times New Roman"/>
                </w:rPr>
                <w:t>,</w:t>
              </w:r>
              <w:r w:rsidR="00B96B10">
                <w:rPr>
                  <w:rFonts w:ascii="Times New Roman" w:hAnsi="Times New Roman" w:cs="Times New Roman"/>
                </w:rPr>
                <w:b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output file</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OpenEcho</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ins w:id="231" w:author="Bonnie Jonkman" w:date="2012-12-18T11:48:00Z">
              <w:r w:rsidR="006B400D">
                <w:rPr>
                  <w:rFonts w:ascii="Times New Roman" w:hAnsi="Times New Roman" w:cs="Times New Roman"/>
                </w:rPr>
                <w:t>[</w:t>
              </w:r>
            </w:ins>
            <w:r w:rsidRPr="00E037C6">
              <w:rPr>
                <w:rFonts w:ascii="Times New Roman" w:hAnsi="Times New Roman" w:cs="Times New Roman"/>
              </w:rPr>
              <w:t>ErrStat</w:t>
            </w:r>
            <w:ins w:id="232" w:author="Bonnie Jonkman" w:date="2012-12-18T11:48:00Z">
              <w:r w:rsidR="006B400D">
                <w:rPr>
                  <w:rFonts w:ascii="Times New Roman" w:hAnsi="Times New Roman" w:cs="Times New Roman"/>
                </w:rPr>
                <w:t>],</w:t>
              </w:r>
              <w:r w:rsidR="006B400D">
                <w:rPr>
                  <w:rFonts w:ascii="Times New Roman" w:hAnsi="Times New Roman" w:cs="Times New Roman"/>
                </w:rPr>
                <w:br/>
                <w:t>[ErrMsg],</w:t>
              </w:r>
              <w:r w:rsidR="006B400D">
                <w:rPr>
                  <w:rFonts w:ascii="Times New Roman" w:hAnsi="Times New Roman" w:cs="Times New Roman"/>
                </w:rPr>
                <w:br/>
                <w:t>[ProgVer]</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 for the echo file</w:t>
            </w:r>
            <w:ins w:id="233" w:author="Bonnie Jonkman" w:date="2012-12-18T11:49:00Z">
              <w:r w:rsidR="006B400D">
                <w:rPr>
                  <w:rFonts w:ascii="Times New Roman" w:hAnsi="Times New Roman" w:cs="Times New Roman"/>
                </w:rPr>
                <w:t>, and writes a header line if the Program Description is an input to the routine.</w:t>
              </w:r>
            </w:ins>
            <w:r w:rsidRPr="00E037C6">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OpenFInpFile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ins w:id="234" w:author="Bonnie Jonkman" w:date="2012-12-18T11:49:00Z">
              <w:r w:rsidR="00F27097">
                <w:rPr>
                  <w:rFonts w:ascii="Times New Roman" w:hAnsi="Times New Roman" w:cs="Times New Roman"/>
                </w:rPr>
                <w:t>[</w:t>
              </w:r>
            </w:ins>
            <w:r w:rsidRPr="00E037C6">
              <w:rPr>
                <w:rFonts w:ascii="Times New Roman" w:hAnsi="Times New Roman" w:cs="Times New Roman"/>
              </w:rPr>
              <w:t>ErrStat</w:t>
            </w:r>
            <w:ins w:id="235" w:author="Bonnie Jonkman" w:date="2012-12-18T11:49:00Z">
              <w:r w:rsidR="00F27097">
                <w:rPr>
                  <w:rFonts w:ascii="Times New Roman" w:hAnsi="Times New Roman" w:cs="Times New Roman"/>
                </w:rPr>
                <w:t>],</w:t>
              </w:r>
              <w:r w:rsidR="00F27097">
                <w:rPr>
                  <w:rFonts w:ascii="Times New Roman" w:hAnsi="Times New Roman" w:cs="Times New Roman"/>
                </w:rPr>
                <w:b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input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OpenFOutFile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ins w:id="236" w:author="Bonnie Jonkman" w:date="2012-12-18T11:52:00Z">
              <w:r w:rsidR="005B5FB2">
                <w:rPr>
                  <w:rFonts w:ascii="Times New Roman" w:hAnsi="Times New Roman" w:cs="Times New Roman"/>
                </w:rPr>
                <w:t>[</w:t>
              </w:r>
            </w:ins>
            <w:r w:rsidRPr="00E037C6">
              <w:rPr>
                <w:rFonts w:ascii="Times New Roman" w:hAnsi="Times New Roman" w:cs="Times New Roman"/>
              </w:rPr>
              <w:t>ErrStat</w:t>
            </w:r>
            <w:ins w:id="237" w:author="Bonnie Jonkman" w:date="2012-12-18T11:52:00Z">
              <w:r w:rsidR="005B5FB2">
                <w:rPr>
                  <w:rFonts w:ascii="Times New Roman" w:hAnsi="Times New Roman" w:cs="Times New Roman"/>
                </w:rPr>
                <w:t>],</w:t>
              </w:r>
              <w:r w:rsidR="005B5FB2">
                <w:rPr>
                  <w:rFonts w:ascii="Times New Roman" w:hAnsi="Times New Roman" w:cs="Times New Roman"/>
                </w:rPr>
                <w:b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OpenFUnkFile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r w:rsidRPr="00E037C6">
              <w:rPr>
                <w:rFonts w:ascii="Times New Roman" w:hAnsi="Times New Roman" w:cs="Times New Roman"/>
              </w:rPr>
              <w:t>FailAbt,</w:t>
            </w:r>
            <w:r>
              <w:rPr>
                <w:rFonts w:ascii="Times New Roman" w:hAnsi="Times New Roman" w:cs="Times New Roman"/>
              </w:rPr>
              <w:br/>
            </w:r>
            <w:r w:rsidRPr="00E037C6">
              <w:rPr>
                <w:rFonts w:ascii="Times New Roman" w:hAnsi="Times New Roman" w:cs="Times New Roman"/>
              </w:rPr>
              <w:t>Failed,</w:t>
            </w:r>
            <w:r>
              <w:rPr>
                <w:rFonts w:ascii="Times New Roman" w:hAnsi="Times New Roman" w:cs="Times New Roman"/>
              </w:rPr>
              <w:br/>
            </w:r>
            <w:r w:rsidRPr="00E037C6">
              <w:rPr>
                <w:rFonts w:ascii="Times New Roman" w:hAnsi="Times New Roman" w:cs="Times New Roman"/>
              </w:rPr>
              <w:t>Exists,</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r>
              <w:rPr>
                <w:rFonts w:ascii="Times New Roman" w:hAnsi="Times New Roman" w:cs="Times New Roman"/>
              </w:rPr>
              <w:t>)</w:t>
            </w:r>
            <w:r w:rsidRPr="00E037C6">
              <w:rPr>
                <w:rFonts w:ascii="Times New Roman" w:hAnsi="Times New Roman" w:cs="Times New Roman"/>
              </w:rPr>
              <w:t>telling if it already existed</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B9489E">
            <w:pPr>
              <w:rPr>
                <w:rFonts w:ascii="Times New Roman" w:hAnsi="Times New Roman" w:cs="Times New Roman"/>
              </w:rPr>
            </w:pPr>
            <w:r w:rsidRPr="00E037C6">
              <w:rPr>
                <w:rFonts w:ascii="Times New Roman" w:hAnsi="Times New Roman" w:cs="Times New Roman"/>
              </w:rPr>
              <w:lastRenderedPageBreak/>
              <w:t>OpenUInBEFile</w:t>
            </w:r>
          </w:p>
        </w:tc>
        <w:tc>
          <w:tcPr>
            <w:tcW w:w="1408" w:type="dxa"/>
          </w:tcPr>
          <w:p w:rsidR="002810D2" w:rsidRPr="00E037C6" w:rsidRDefault="002810D2" w:rsidP="00B9489E">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RecLen,</w:t>
            </w:r>
            <w:r>
              <w:rPr>
                <w:rFonts w:ascii="Times New Roman" w:hAnsi="Times New Roman" w:cs="Times New Roman"/>
              </w:rPr>
              <w:br/>
            </w:r>
            <w:r w:rsidRPr="00E037C6">
              <w:rPr>
                <w:rFonts w:ascii="Times New Roman" w:hAnsi="Times New Roman" w:cs="Times New Roman"/>
              </w:rPr>
              <w:t>ErrSta</w:t>
            </w:r>
            <w:r>
              <w:rPr>
                <w:rFonts w:ascii="Times New Roman" w:hAnsi="Times New Roman" w:cs="Times New Roman"/>
              </w:rPr>
              <w:t>t</w:t>
            </w:r>
          </w:p>
        </w:tc>
        <w:tc>
          <w:tcPr>
            <w:tcW w:w="6014" w:type="dxa"/>
          </w:tcPr>
          <w:p w:rsidR="002810D2" w:rsidRPr="00E037C6" w:rsidRDefault="002810D2" w:rsidP="00B9489E">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r w:rsidRPr="00BF65CD">
              <w:rPr>
                <w:rFonts w:ascii="Times New Roman" w:hAnsi="Times New Roman" w:cs="Times New Roman"/>
                <w:i/>
              </w:rPr>
              <w:t>RecLen</w:t>
            </w:r>
            <w:r w:rsidRPr="00E037C6">
              <w:rPr>
                <w:rFonts w:ascii="Times New Roman" w:hAnsi="Times New Roman" w:cs="Times New Roman"/>
              </w:rPr>
              <w:t>-byte data records stored in Big Endian format.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OpenUInfile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input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OpenUOutfile</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OutFile,</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output file</w:t>
            </w:r>
            <w:r>
              <w:rPr>
                <w:rFonts w:ascii="Times New Roman" w:hAnsi="Times New Roman" w:cs="Times New Roman"/>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PathIsRelative</w:t>
            </w:r>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GivenFil</w:t>
            </w:r>
          </w:p>
        </w:tc>
        <w:tc>
          <w:tcPr>
            <w:tcW w:w="6014" w:type="dxa"/>
          </w:tcPr>
          <w:p w:rsidR="002810D2" w:rsidRPr="00E037C6" w:rsidRDefault="002810D2" w:rsidP="00CE4B18">
            <w:pPr>
              <w:rPr>
                <w:rFonts w:ascii="Times New Roman" w:hAnsi="Times New Roman" w:cs="Times New Roman"/>
              </w:rPr>
            </w:pPr>
            <w:r>
              <w:rPr>
                <w:rFonts w:ascii="Times New Roman" w:hAnsi="Times New Roman" w:cs="Times New Roman"/>
              </w:rPr>
              <w:t>D</w:t>
            </w:r>
            <w:r w:rsidRPr="00E037C6">
              <w:rPr>
                <w:rFonts w:ascii="Times New Roman" w:hAnsi="Times New Roman" w:cs="Times New Roman"/>
              </w:rPr>
              <w:t>etermine i</w:t>
            </w:r>
            <w:r>
              <w:rPr>
                <w:rFonts w:ascii="Times New Roman" w:hAnsi="Times New Roman" w:cs="Times New Roman"/>
              </w:rPr>
              <w:t>f</w:t>
            </w:r>
            <w:r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Pr="00E037C6">
              <w:rPr>
                <w:rFonts w:ascii="Times New Roman" w:hAnsi="Times New Roman" w:cs="Times New Roman"/>
              </w:rPr>
              <w:t>consider</w:t>
            </w:r>
            <w:r>
              <w:rPr>
                <w:rFonts w:ascii="Times New Roman" w:hAnsi="Times New Roman" w:cs="Times New Roman"/>
              </w:rPr>
              <w:t>ed</w:t>
            </w:r>
            <w:r w:rsidRPr="00E037C6">
              <w:rPr>
                <w:rFonts w:ascii="Times New Roman" w:hAnsi="Times New Roman" w:cs="Times New Roman"/>
              </w:rPr>
              <w:t xml:space="preserve"> an absolute path </w:t>
            </w:r>
            <w:ins w:id="238" w:author="Bonnie Jonkman" w:date="2013-02-04T11:54:00Z">
              <w:r w:rsidR="008D638E">
                <w:rPr>
                  <w:rFonts w:ascii="Times New Roman" w:hAnsi="Times New Roman" w:cs="Times New Roman"/>
                </w:rPr>
                <w:t>if</w:t>
              </w:r>
            </w:ins>
            <w:del w:id="239" w:author="Bonnie Jonkman" w:date="2013-02-04T11:54:00Z">
              <w:r w:rsidRPr="00E037C6" w:rsidDel="008D638E">
                <w:rPr>
                  <w:rFonts w:ascii="Times New Roman" w:hAnsi="Times New Roman" w:cs="Times New Roman"/>
                </w:rPr>
                <w:delText>one tha</w:delText>
              </w:r>
            </w:del>
            <w:ins w:id="240" w:author="Bonnie Jonkman" w:date="2013-02-04T11:54:00Z">
              <w:r w:rsidR="008D638E">
                <w:rPr>
                  <w:rFonts w:ascii="Times New Roman" w:hAnsi="Times New Roman" w:cs="Times New Roman"/>
                </w:rPr>
                <w:t xml:space="preserve"> i</w:t>
              </w:r>
            </w:ins>
            <w:r w:rsidRPr="00E037C6">
              <w:rPr>
                <w:rFonts w:ascii="Times New Roman" w:hAnsi="Times New Roman" w:cs="Times New Roman"/>
              </w:rPr>
              <w:t>t satisfies one of the</w:t>
            </w:r>
            <w:r>
              <w:rPr>
                <w:rFonts w:ascii="Times New Roman" w:hAnsi="Times New Roman" w:cs="Times New Roman"/>
              </w:rPr>
              <w:t xml:space="preserve"> </w:t>
            </w:r>
            <w:r w:rsidRPr="00E037C6">
              <w:rPr>
                <w:rFonts w:ascii="Times New Roman" w:hAnsi="Times New Roman" w:cs="Times New Roman"/>
              </w:rPr>
              <w:t>following criteria:</w:t>
            </w:r>
          </w:p>
          <w:p w:rsidR="002810D2" w:rsidRPr="00E037C6" w:rsidRDefault="002810D2" w:rsidP="00CE4B18">
            <w:pPr>
              <w:rPr>
                <w:rFonts w:ascii="Times New Roman" w:hAnsi="Times New Roman" w:cs="Times New Roman"/>
              </w:rPr>
            </w:pPr>
            <w:r>
              <w:rPr>
                <w:rFonts w:ascii="Times New Roman" w:hAnsi="Times New Roman" w:cs="Times New Roman"/>
              </w:rPr>
              <w:t xml:space="preserve">     </w:t>
            </w:r>
            <w:r w:rsidRPr="00E037C6">
              <w:rPr>
                <w:rFonts w:ascii="Times New Roman" w:hAnsi="Times New Roman" w:cs="Times New Roman"/>
              </w:rPr>
              <w:t>1) It contains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CE4B18">
            <w:pPr>
              <w:rPr>
                <w:rFonts w:ascii="Times New Roman" w:hAnsi="Times New Roman" w:cs="Times New Roman"/>
              </w:rPr>
            </w:pPr>
            <w:r>
              <w:rPr>
                <w:rFonts w:ascii="Times New Roman" w:hAnsi="Times New Roman" w:cs="Times New Roman"/>
              </w:rPr>
              <w:t xml:space="preserve">     2</w:t>
            </w:r>
            <w:r w:rsidRPr="00E037C6">
              <w:rPr>
                <w:rFonts w:ascii="Times New Roman" w:hAnsi="Times New Roman" w:cs="Times New Roman"/>
              </w:rPr>
              <w:t>) It starts with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8555D1">
            <w:pPr>
              <w:rPr>
                <w:rFonts w:ascii="Times New Roman" w:hAnsi="Times New Roman" w:cs="Times New Roman"/>
              </w:rPr>
            </w:pPr>
            <w:r w:rsidRPr="00E037C6">
              <w:rPr>
                <w:rFonts w:ascii="Times New Roman" w:hAnsi="Times New Roman" w:cs="Times New Roman"/>
              </w:rPr>
              <w:t>All others are considered relative.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PremEOF</w:t>
            </w:r>
          </w:p>
        </w:tc>
        <w:tc>
          <w:tcPr>
            <w:tcW w:w="1408" w:type="dxa"/>
          </w:tcPr>
          <w:p w:rsidR="002810D2" w:rsidRPr="00E037C6" w:rsidRDefault="002810D2" w:rsidP="00BF65CD">
            <w:pPr>
              <w:rPr>
                <w:rFonts w:ascii="Times New Roman" w:hAnsi="Times New Roman" w:cs="Times New Roman"/>
              </w:rPr>
            </w:pPr>
            <w:r>
              <w:rPr>
                <w:rFonts w:ascii="Times New Roman" w:hAnsi="Times New Roman" w:cs="Times New Roman"/>
              </w:rPr>
              <w:t>Fil</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ins w:id="241" w:author="Bonnie Jonkman" w:date="2012-12-18T11:52:00Z">
              <w:r w:rsidR="0045399E">
                <w:rPr>
                  <w:rFonts w:ascii="Times New Roman" w:hAnsi="Times New Roman" w:cs="Times New Roman"/>
                </w:rPr>
                <w:t>[</w:t>
              </w:r>
            </w:ins>
            <w:r w:rsidRPr="00E037C6">
              <w:rPr>
                <w:rFonts w:ascii="Times New Roman" w:hAnsi="Times New Roman" w:cs="Times New Roman"/>
              </w:rPr>
              <w:t>TrapErrors</w:t>
            </w:r>
            <w:ins w:id="242" w:author="Bonnie Jonkman" w:date="2012-12-18T11:52:00Z">
              <w:r w:rsidR="009C6E75">
                <w:rPr>
                  <w:rFonts w:ascii="Times New Roman" w:hAnsi="Times New Roman" w:cs="Times New Roman"/>
                </w:rPr>
                <w:t>,</w:t>
              </w:r>
              <w:r w:rsidR="009C6E75">
                <w:rPr>
                  <w:rFonts w:ascii="Times New Roman" w:hAnsi="Times New Roman" w:cs="Times New Roman"/>
                </w:rPr>
                <w:br/>
              </w:r>
              <w:r w:rsidR="0045399E">
                <w:rPr>
                  <w:rFonts w:ascii="Times New Roman" w:hAnsi="Times New Roman" w:cs="Times New Roman"/>
                </w:rPr>
                <w:t>ErrMsg]</w:t>
              </w:r>
            </w:ins>
          </w:p>
        </w:tc>
        <w:tc>
          <w:tcPr>
            <w:tcW w:w="6014" w:type="dxa"/>
          </w:tcPr>
          <w:p w:rsidR="009C6E75" w:rsidRPr="00E037C6" w:rsidRDefault="002810D2" w:rsidP="0081330D">
            <w:pPr>
              <w:rPr>
                <w:rFonts w:ascii="Times New Roman" w:hAnsi="Times New Roman" w:cs="Times New Roman"/>
              </w:rPr>
            </w:pPr>
            <w:r>
              <w:rPr>
                <w:rFonts w:ascii="Times New Roman" w:hAnsi="Times New Roman" w:cs="Times New Roman"/>
              </w:rPr>
              <w:t xml:space="preserve">Write </w:t>
            </w:r>
            <w:r w:rsidRPr="00E037C6">
              <w:rPr>
                <w:rFonts w:ascii="Times New Roman" w:hAnsi="Times New Roman" w:cs="Times New Roman"/>
              </w:rPr>
              <w:t>out an EOF message and aborts the program.</w:t>
            </w:r>
            <w:ins w:id="243" w:author="Bonnie Jonkman" w:date="2012-12-18T11:53:00Z">
              <w:r w:rsidR="009C6E75">
                <w:rPr>
                  <w:rFonts w:ascii="Times New Roman" w:hAnsi="Times New Roman" w:cs="Times New Roman"/>
                </w:rPr>
                <w:br/>
              </w:r>
              <w:r w:rsidR="009C6E75" w:rsidRPr="009C6E75">
                <w:rPr>
                  <w:rFonts w:ascii="Times New Roman" w:hAnsi="Times New Roman" w:cs="Times New Roman"/>
                  <w:i/>
                  <w:rPrChange w:id="244" w:author="Bonnie Jonkman" w:date="2012-12-18T11:53:00Z">
                    <w:rPr>
                      <w:rFonts w:ascii="Times New Roman" w:hAnsi="Times New Roman" w:cs="Times New Roman"/>
                    </w:rPr>
                  </w:rPrChange>
                </w:rPr>
                <w:t xml:space="preserve">(because this </w:t>
              </w:r>
              <w:r w:rsidR="009C6E75">
                <w:rPr>
                  <w:rFonts w:ascii="Times New Roman" w:hAnsi="Times New Roman" w:cs="Times New Roman"/>
                  <w:i/>
                </w:rPr>
                <w:t xml:space="preserve">same functionality </w:t>
              </w:r>
              <w:r w:rsidR="009C6E75" w:rsidRPr="009C6E75">
                <w:rPr>
                  <w:rFonts w:ascii="Times New Roman" w:hAnsi="Times New Roman" w:cs="Times New Roman"/>
                  <w:i/>
                  <w:rPrChange w:id="245" w:author="Bonnie Jonkman" w:date="2012-12-18T11:53:00Z">
                    <w:rPr>
                      <w:rFonts w:ascii="Times New Roman" w:hAnsi="Times New Roman" w:cs="Times New Roman"/>
                    </w:rPr>
                  </w:rPrChange>
                </w:rPr>
                <w:t>is done in CheckIOS(), the PremEOF</w:t>
              </w:r>
            </w:ins>
            <w:ins w:id="246" w:author="Bonnie Jonkman" w:date="2012-12-18T11:54:00Z">
              <w:r w:rsidR="000336E3">
                <w:rPr>
                  <w:rFonts w:ascii="Times New Roman" w:hAnsi="Times New Roman" w:cs="Times New Roman"/>
                  <w:i/>
                </w:rPr>
                <w:t>()</w:t>
              </w:r>
            </w:ins>
            <w:ins w:id="247" w:author="Bonnie Jonkman" w:date="2012-12-18T11:53:00Z">
              <w:r w:rsidR="009C6E75" w:rsidRPr="009C6E75">
                <w:rPr>
                  <w:rFonts w:ascii="Times New Roman" w:hAnsi="Times New Roman" w:cs="Times New Roman"/>
                  <w:i/>
                  <w:rPrChange w:id="248" w:author="Bonnie Jonkman" w:date="2012-12-18T11:53:00Z">
                    <w:rPr>
                      <w:rFonts w:ascii="Times New Roman" w:hAnsi="Times New Roman" w:cs="Times New Roman"/>
                    </w:rPr>
                  </w:rPrChange>
                </w:rPr>
                <w:t xml:space="preserve"> routine shouldn’t be necessary)</w:t>
              </w:r>
            </w:ins>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ProgAbort</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Message,</w:t>
            </w:r>
            <w:r>
              <w:rPr>
                <w:rFonts w:ascii="Times New Roman" w:hAnsi="Times New Roman" w:cs="Times New Roman"/>
              </w:rPr>
              <w:br/>
            </w:r>
            <w:r w:rsidRPr="00E037C6">
              <w:rPr>
                <w:rFonts w:ascii="Times New Roman" w:hAnsi="Times New Roman" w:cs="Times New Roman"/>
              </w:rPr>
              <w:t>TrapErrors</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utputs fatal error messages and stops the program.</w:t>
            </w:r>
          </w:p>
        </w:tc>
      </w:tr>
      <w:tr w:rsidR="0082759E" w:rsidRPr="00C07FB6" w:rsidTr="00C37BAC">
        <w:trPr>
          <w:cantSplit/>
        </w:trPr>
        <w:tc>
          <w:tcPr>
            <w:tcW w:w="1729" w:type="dxa"/>
            <w:gridSpan w:val="2"/>
          </w:tcPr>
          <w:p w:rsidR="0082759E" w:rsidRPr="00E037C6" w:rsidRDefault="0082759E" w:rsidP="004B1D69">
            <w:pPr>
              <w:rPr>
                <w:rFonts w:ascii="Times New Roman" w:hAnsi="Times New Roman" w:cs="Times New Roman"/>
              </w:rPr>
            </w:pPr>
            <w:r w:rsidRPr="00E037C6">
              <w:rPr>
                <w:rFonts w:ascii="Times New Roman" w:hAnsi="Times New Roman" w:cs="Times New Roman"/>
              </w:rPr>
              <w:t>Prog</w:t>
            </w:r>
            <w:r w:rsidR="004B1D69">
              <w:rPr>
                <w:rFonts w:ascii="Times New Roman" w:hAnsi="Times New Roman" w:cs="Times New Roman"/>
              </w:rPr>
              <w:t>Pause</w:t>
            </w:r>
          </w:p>
        </w:tc>
        <w:tc>
          <w:tcPr>
            <w:tcW w:w="1408" w:type="dxa"/>
          </w:tcPr>
          <w:p w:rsidR="0082759E" w:rsidRPr="00E037C6" w:rsidRDefault="0082759E" w:rsidP="00B9489E">
            <w:pPr>
              <w:rPr>
                <w:rFonts w:ascii="Times New Roman" w:hAnsi="Times New Roman" w:cs="Times New Roman"/>
              </w:rPr>
            </w:pPr>
          </w:p>
        </w:tc>
        <w:tc>
          <w:tcPr>
            <w:tcW w:w="6014" w:type="dxa"/>
          </w:tcPr>
          <w:p w:rsidR="0082759E" w:rsidRPr="00E037C6" w:rsidRDefault="004B1D69" w:rsidP="00B9489E">
            <w:pPr>
              <w:rPr>
                <w:rFonts w:ascii="Times New Roman" w:hAnsi="Times New Roman" w:cs="Times New Roman"/>
              </w:rPr>
            </w:pPr>
            <w:r>
              <w:rPr>
                <w:rFonts w:ascii="Times New Roman" w:hAnsi="Times New Roman" w:cs="Times New Roman"/>
              </w:rPr>
              <w:t>Pauses the program and requires the user enter an &lt;Enter&gt; to resume execution.</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ProgWarn</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Message</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Pr="00E037C6">
              <w:rPr>
                <w:rFonts w:ascii="Times New Roman" w:hAnsi="Times New Roman" w:cs="Times New Roman"/>
              </w:rPr>
              <w:t xml:space="preserve"> and returns to the calling routine.</w:t>
            </w:r>
          </w:p>
        </w:tc>
      </w:tr>
      <w:tr w:rsidR="002810D2" w:rsidRPr="00C07FB6" w:rsidTr="00C37BAC">
        <w:trPr>
          <w:cantSplit/>
        </w:trPr>
        <w:tc>
          <w:tcPr>
            <w:tcW w:w="1729" w:type="dxa"/>
            <w:gridSpan w:val="2"/>
          </w:tcPr>
          <w:p w:rsidR="002810D2" w:rsidRPr="000E583C" w:rsidRDefault="002810D2" w:rsidP="00E037C6">
            <w:pPr>
              <w:rPr>
                <w:rFonts w:ascii="Times New Roman" w:hAnsi="Times New Roman" w:cs="Times New Roman"/>
              </w:rPr>
            </w:pPr>
            <w:r>
              <w:rPr>
                <w:rFonts w:ascii="Times New Roman" w:hAnsi="Times New Roman" w:cs="Times New Roman"/>
              </w:rPr>
              <w:t>ReadAry</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840146">
            <w:pPr>
              <w:rPr>
                <w:rFonts w:ascii="Times New Roman" w:hAnsi="Times New Roman" w:cs="Times New Roman"/>
                <w:u w:val="single"/>
              </w:rPr>
            </w:pPr>
            <w:r w:rsidRPr="00E037C6">
              <w:rPr>
                <w:rFonts w:ascii="Times New Roman" w:hAnsi="Times New Roman" w:cs="Times New Roman"/>
              </w:rPr>
              <w:t>UnIn,</w:t>
            </w:r>
            <w:r>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AryLen,</w:t>
            </w:r>
            <w:r>
              <w:rPr>
                <w:rFonts w:ascii="Times New Roman" w:hAnsi="Times New Roman" w:cs="Times New Roman"/>
              </w:rPr>
              <w:br/>
            </w:r>
            <w:r w:rsidRPr="00E037C6">
              <w:rPr>
                <w:rFonts w:ascii="Times New Roman" w:hAnsi="Times New Roman" w:cs="Times New Roman"/>
              </w:rPr>
              <w:t>AryName,</w:t>
            </w:r>
            <w:r>
              <w:rPr>
                <w:rFonts w:ascii="Times New Roman" w:hAnsi="Times New Roman" w:cs="Times New Roman"/>
              </w:rPr>
              <w:br/>
            </w:r>
            <w:r w:rsidRPr="00E037C6">
              <w:rPr>
                <w:rFonts w:ascii="Times New Roman" w:hAnsi="Times New Roman" w:cs="Times New Roman"/>
              </w:rPr>
              <w:t>AryDescr,</w:t>
            </w:r>
            <w:r>
              <w:rPr>
                <w:rFonts w:ascii="Times New Roman" w:hAnsi="Times New Roman" w:cs="Times New Roman"/>
              </w:rPr>
              <w:br/>
            </w:r>
            <w:r w:rsidRPr="00E037C6">
              <w:rPr>
                <w:rFonts w:ascii="Times New Roman" w:hAnsi="Times New Roman" w:cs="Times New Roman"/>
              </w:rPr>
              <w:t>ErrStat</w:t>
            </w:r>
            <w:ins w:id="249"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Default="002810D2" w:rsidP="00E037C6">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2810D2" w:rsidRDefault="002810D2" w:rsidP="00E037C6">
            <w:pPr>
              <w:rPr>
                <w:rFonts w:ascii="Times New Roman" w:hAnsi="Times New Roman" w:cs="Times New Roman"/>
                <w:sz w:val="16"/>
              </w:rPr>
            </w:pPr>
            <w:r w:rsidRPr="005522C2">
              <w:rPr>
                <w:rFonts w:ascii="Times New Roman" w:hAnsi="Times New Roman" w:cs="Times New Roman"/>
                <w:sz w:val="16"/>
              </w:rPr>
              <w:t xml:space="preserve">Note: This is an interface to the subroutines ReadCAry, ReadIAry, ReadLAry,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p w:rsidR="002810D2" w:rsidRPr="005522C2" w:rsidRDefault="002810D2" w:rsidP="00E037C6">
            <w:pPr>
              <w:rPr>
                <w:rFonts w:ascii="Times New Roman" w:hAnsi="Times New Roman" w:cs="Times New Roman"/>
              </w:rPr>
            </w:pPr>
            <w:r>
              <w:rPr>
                <w:rFonts w:ascii="Times New Roman" w:hAnsi="Times New Roman" w:cs="Times New Roman"/>
                <w:sz w:val="16"/>
              </w:rPr>
              <w:t>ReadRAry can read values separated by white space from the same line of the input file as well.</w:t>
            </w:r>
          </w:p>
        </w:tc>
      </w:tr>
      <w:tr w:rsidR="002810D2" w:rsidRPr="00C07FB6" w:rsidTr="00C37BAC">
        <w:trPr>
          <w:cantSplit/>
        </w:trPr>
        <w:tc>
          <w:tcPr>
            <w:tcW w:w="1729" w:type="dxa"/>
            <w:gridSpan w:val="2"/>
          </w:tcPr>
          <w:p w:rsidR="002810D2" w:rsidRPr="005522C2" w:rsidRDefault="002810D2" w:rsidP="00E037C6">
            <w:pPr>
              <w:rPr>
                <w:rFonts w:ascii="Times New Roman" w:hAnsi="Times New Roman" w:cs="Times New Roman"/>
              </w:rPr>
            </w:pPr>
            <w:r>
              <w:rPr>
                <w:rFonts w:ascii="Times New Roman" w:hAnsi="Times New Roman" w:cs="Times New Roman"/>
              </w:rPr>
              <w:t>ReadAryLines</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522C2">
            <w:pPr>
              <w:rPr>
                <w:rFonts w:ascii="Times New Roman" w:hAnsi="Times New Roman" w:cs="Times New Roman"/>
                <w:u w:val="single"/>
              </w:rPr>
            </w:pPr>
            <w:r w:rsidRPr="00E037C6">
              <w:rPr>
                <w:rFonts w:ascii="Times New Roman" w:hAnsi="Times New Roman" w:cs="Times New Roman"/>
              </w:rPr>
              <w:t>UnIn, Fil, Ary, AryLen, AryName, AryDescr, ErrStat</w:t>
            </w:r>
            <w:ins w:id="250"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Default="002810D2" w:rsidP="00B9489E">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2810D2" w:rsidRPr="005522C2" w:rsidRDefault="002810D2" w:rsidP="005522C2">
            <w:pPr>
              <w:rPr>
                <w:rFonts w:ascii="Times New Roman" w:hAnsi="Times New Roman" w:cs="Times New Roman"/>
              </w:rPr>
            </w:pPr>
            <w:r w:rsidRPr="005522C2">
              <w:rPr>
                <w:rFonts w:ascii="Times New Roman" w:hAnsi="Times New Roman" w:cs="Times New Roman"/>
                <w:sz w:val="16"/>
              </w:rPr>
              <w:t>Note: This is an interface to the subroutines ReadCAry</w:t>
            </w:r>
            <w:r>
              <w:rPr>
                <w:rFonts w:ascii="Times New Roman" w:hAnsi="Times New Roman" w:cs="Times New Roman"/>
                <w:sz w:val="16"/>
              </w:rPr>
              <w:t>Lines</w:t>
            </w:r>
            <w:r w:rsidRPr="005522C2">
              <w:rPr>
                <w:rFonts w:ascii="Times New Roman" w:hAnsi="Times New Roman" w:cs="Times New Roman"/>
                <w:sz w:val="16"/>
              </w:rPr>
              <w:t>, 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r w:rsidRPr="005522C2">
              <w:rPr>
                <w:rFonts w:ascii="Times New Roman" w:hAnsi="Times New Roman" w:cs="Times New Roman"/>
                <w:sz w:val="16"/>
              </w:rPr>
              <w:t xml:space="preserve">,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ReadCom</w:t>
            </w:r>
          </w:p>
        </w:tc>
        <w:tc>
          <w:tcPr>
            <w:tcW w:w="1408" w:type="dxa"/>
          </w:tcPr>
          <w:p w:rsidR="002810D2" w:rsidRPr="00E037C6" w:rsidRDefault="002810D2" w:rsidP="000705C1">
            <w:pPr>
              <w:rPr>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ComName,</w:t>
            </w:r>
            <w:r>
              <w:rPr>
                <w:rFonts w:ascii="Times New Roman" w:hAnsi="Times New Roman" w:cs="Times New Roman"/>
              </w:rPr>
              <w:br/>
            </w:r>
            <w:ins w:id="251" w:author="Bonnie Jonkman" w:date="2012-12-18T12:34:00Z">
              <w:r w:rsidR="003808EA">
                <w:rPr>
                  <w:rFonts w:ascii="Times New Roman" w:hAnsi="Times New Roman" w:cs="Times New Roman"/>
                </w:rPr>
                <w:t>[</w:t>
              </w:r>
            </w:ins>
            <w:r w:rsidRPr="00E037C6">
              <w:rPr>
                <w:rFonts w:ascii="Times New Roman" w:hAnsi="Times New Roman" w:cs="Times New Roman"/>
              </w:rPr>
              <w:t>ErrStat</w:t>
            </w:r>
            <w:ins w:id="252" w:author="Bonnie Jonkman" w:date="2012-12-18T12:34:00Z">
              <w:r w:rsidR="003808EA">
                <w:rPr>
                  <w:rFonts w:ascii="Times New Roman" w:hAnsi="Times New Roman" w:cs="Times New Roman"/>
                </w:rPr>
                <w:t>],</w:t>
              </w:r>
              <w:r w:rsidR="003808EA">
                <w:rPr>
                  <w:rFonts w:ascii="Times New Roman" w:hAnsi="Times New Roman" w:cs="Times New Roman"/>
                </w:rPr>
                <w:br/>
                <w:t>[ErrMsg]</w:t>
              </w:r>
            </w:ins>
            <w:ins w:id="253"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comment from the next line of the input file.</w:t>
            </w:r>
          </w:p>
        </w:tc>
      </w:tr>
      <w:tr w:rsidR="002810D2" w:rsidRPr="00C07FB6" w:rsidTr="00C37BAC">
        <w:trPr>
          <w:cantSplit/>
        </w:trPr>
        <w:tc>
          <w:tcPr>
            <w:tcW w:w="1729" w:type="dxa"/>
            <w:gridSpan w:val="2"/>
          </w:tcPr>
          <w:p w:rsidR="002810D2" w:rsidRDefault="002810D2" w:rsidP="00E037C6">
            <w:pPr>
              <w:rPr>
                <w:rFonts w:ascii="Times New Roman" w:hAnsi="Times New Roman" w:cs="Times New Roman"/>
              </w:rPr>
            </w:pPr>
            <w:r>
              <w:rPr>
                <w:rFonts w:ascii="Times New Roman" w:hAnsi="Times New Roman" w:cs="Times New Roman"/>
              </w:rPr>
              <w:t>ReadFASTBin</w:t>
            </w:r>
          </w:p>
        </w:tc>
        <w:tc>
          <w:tcPr>
            <w:tcW w:w="1408" w:type="dxa"/>
          </w:tcPr>
          <w:p w:rsidR="002810D2" w:rsidRPr="00E037C6" w:rsidRDefault="002810D2" w:rsidP="00E037C6">
            <w:pPr>
              <w:rPr>
                <w:rFonts w:ascii="Times New Roman" w:hAnsi="Times New Roman" w:cs="Times New Roman"/>
              </w:rPr>
            </w:pPr>
            <w:r>
              <w:rPr>
                <w:rFonts w:ascii="Times New Roman" w:hAnsi="Times New Roman" w:cs="Times New Roman"/>
              </w:rPr>
              <w:t>UnIn, FASTdata, ErrLev, ErrMsg</w:t>
            </w:r>
          </w:p>
        </w:tc>
        <w:tc>
          <w:tcPr>
            <w:tcW w:w="6014" w:type="dxa"/>
          </w:tcPr>
          <w:p w:rsidR="002810D2" w:rsidRDefault="002810D2" w:rsidP="00E037C6">
            <w:pPr>
              <w:rPr>
                <w:rFonts w:ascii="Times New Roman" w:hAnsi="Times New Roman" w:cs="Times New Roman"/>
              </w:rPr>
            </w:pPr>
            <w:r>
              <w:rPr>
                <w:rFonts w:ascii="Times New Roman" w:hAnsi="Times New Roman" w:cs="Times New Roman"/>
              </w:rPr>
              <w:t>Reads the contents of a FAST binary output file and stores it in FASTdata. The name of the data file is input through the FASTdata structure by the calling procedure.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lastRenderedPageBreak/>
              <w:t>ReadNum</w:t>
            </w:r>
          </w:p>
        </w:tc>
        <w:tc>
          <w:tcPr>
            <w:tcW w:w="1408" w:type="dxa"/>
          </w:tcPr>
          <w:p w:rsidR="002810D2" w:rsidRDefault="002810D2" w:rsidP="00BF65CD">
            <w:pPr>
              <w:rPr>
                <w:ins w:id="254" w:author="Bonnie Jonkman" w:date="2012-12-18T14:13:00Z"/>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Word,</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ins w:id="255" w:author="Bonnie Jonkman" w:date="2012-12-18T14:13:00Z">
              <w:r w:rsidR="000D78C2">
                <w:rPr>
                  <w:rFonts w:ascii="Times New Roman" w:hAnsi="Times New Roman" w:cs="Times New Roman"/>
                </w:rPr>
                <w:t>[</w:t>
              </w:r>
            </w:ins>
            <w:r w:rsidRPr="00E037C6">
              <w:rPr>
                <w:rFonts w:ascii="Times New Roman" w:hAnsi="Times New Roman" w:cs="Times New Roman"/>
              </w:rPr>
              <w:t>ErrStat</w:t>
            </w:r>
            <w:ins w:id="256" w:author="Bonnie Jonkman" w:date="2012-12-18T14:13:00Z">
              <w:r w:rsidR="000D78C2">
                <w:rPr>
                  <w:rFonts w:ascii="Times New Roman" w:hAnsi="Times New Roman" w:cs="Times New Roman"/>
                </w:rPr>
                <w:t>],</w:t>
              </w:r>
            </w:ins>
          </w:p>
          <w:p w:rsidR="000D78C2" w:rsidRPr="00E037C6" w:rsidRDefault="000D78C2" w:rsidP="00BF65CD">
            <w:pPr>
              <w:rPr>
                <w:rFonts w:ascii="Times New Roman" w:hAnsi="Times New Roman" w:cs="Times New Roman"/>
              </w:rPr>
            </w:pPr>
            <w:ins w:id="257" w:author="Bonnie Jonkman" w:date="2012-12-18T14:13:00Z">
              <w:r>
                <w:rPr>
                  <w:rFonts w:ascii="Times New Roman" w:hAnsi="Times New Roman" w:cs="Times New Roman"/>
                </w:rPr>
                <w:t>[ErrMsg]</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Reads a</w:t>
            </w:r>
            <w:r w:rsidRPr="00E037C6">
              <w:rPr>
                <w:rFonts w:ascii="Times New Roman" w:hAnsi="Times New Roman" w:cs="Times New Roman"/>
              </w:rPr>
              <w:t xml:space="preserve"> single word from a file and tests to see if it's a pure number (no true or false).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ReadOutputList</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CharAry,</w:t>
            </w:r>
            <w:r>
              <w:rPr>
                <w:rFonts w:ascii="Times New Roman" w:hAnsi="Times New Roman" w:cs="Times New Roman"/>
              </w:rPr>
              <w:br/>
            </w:r>
            <w:r w:rsidRPr="00E037C6">
              <w:rPr>
                <w:rFonts w:ascii="Times New Roman" w:hAnsi="Times New Roman" w:cs="Times New Roman"/>
              </w:rPr>
              <w:t>AryLenRead,</w:t>
            </w:r>
            <w:r>
              <w:rPr>
                <w:rFonts w:ascii="Times New Roman" w:hAnsi="Times New Roman" w:cs="Times New Roman"/>
              </w:rPr>
              <w:br/>
            </w:r>
            <w:r w:rsidRPr="00E037C6">
              <w:rPr>
                <w:rFonts w:ascii="Times New Roman" w:hAnsi="Times New Roman" w:cs="Times New Roman"/>
              </w:rPr>
              <w:t>AryName,</w:t>
            </w:r>
            <w:r>
              <w:rPr>
                <w:rFonts w:ascii="Times New Roman" w:hAnsi="Times New Roman" w:cs="Times New Roman"/>
              </w:rPr>
              <w:br/>
            </w:r>
            <w:r w:rsidRPr="00E037C6">
              <w:rPr>
                <w:rFonts w:ascii="Times New Roman" w:hAnsi="Times New Roman" w:cs="Times New Roman"/>
              </w:rPr>
              <w:t>AryDescr,</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 xml:space="preserve">Reads </w:t>
            </w:r>
            <w:r w:rsidRPr="00E037C6">
              <w:rPr>
                <w:rFonts w:ascii="Times New Roman" w:hAnsi="Times New Roman" w:cs="Times New Roman"/>
              </w:rPr>
              <w:t xml:space="preserve">a </w:t>
            </w:r>
            <w:r w:rsidRPr="00BF65CD">
              <w:rPr>
                <w:rFonts w:ascii="Times New Roman" w:hAnsi="Times New Roman" w:cs="Times New Roman"/>
                <w:i/>
              </w:rPr>
              <w:t>AryLen</w:t>
            </w:r>
            <w:r w:rsidRPr="00E037C6">
              <w:rPr>
                <w:rFonts w:ascii="Times New Roman" w:hAnsi="Times New Roman" w:cs="Times New Roman"/>
              </w:rPr>
              <w:t xml:space="preserve"> values into a real array from the next </w:t>
            </w:r>
            <w:r w:rsidRPr="00BF65CD">
              <w:rPr>
                <w:rFonts w:ascii="Times New Roman" w:hAnsi="Times New Roman" w:cs="Times New Roman"/>
                <w:i/>
              </w:rPr>
              <w:t>AryLen</w:t>
            </w:r>
            <w:r w:rsidRPr="00E037C6">
              <w:rPr>
                <w:rFonts w:ascii="Times New Roman" w:hAnsi="Times New Roman" w:cs="Times New Roman"/>
              </w:rPr>
              <w:t xml:space="preserve"> lines of the input file.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ReadStr</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UnIn,</w:t>
            </w:r>
            <w:r>
              <w:rPr>
                <w:rFonts w:ascii="Times New Roman" w:hAnsi="Times New Roman" w:cs="Times New Roman"/>
              </w:rPr>
              <w:br/>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CharVar,</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r w:rsidRPr="00E037C6">
              <w:rPr>
                <w:rFonts w:ascii="Times New Roman" w:hAnsi="Times New Roman" w:cs="Times New Roman"/>
              </w:rPr>
              <w:t>VarDescr,</w:t>
            </w:r>
            <w:r>
              <w:rPr>
                <w:rFonts w:ascii="Times New Roman" w:hAnsi="Times New Roman" w:cs="Times New Roman"/>
              </w:rPr>
              <w:br/>
            </w:r>
            <w:ins w:id="258" w:author="Bonnie Jonkman" w:date="2012-12-18T12:33:00Z">
              <w:r w:rsidR="009B1D16">
                <w:rPr>
                  <w:rFonts w:ascii="Times New Roman" w:hAnsi="Times New Roman" w:cs="Times New Roman"/>
                </w:rPr>
                <w:t>[</w:t>
              </w:r>
            </w:ins>
            <w:r w:rsidRPr="00E037C6">
              <w:rPr>
                <w:rFonts w:ascii="Times New Roman" w:hAnsi="Times New Roman" w:cs="Times New Roman"/>
              </w:rPr>
              <w:t>ErrStat</w:t>
            </w:r>
            <w:ins w:id="259" w:author="Bonnie Jonkman" w:date="2012-12-18T12:33:00Z">
              <w:r w:rsidR="009B1D16">
                <w:rPr>
                  <w:rFonts w:ascii="Times New Roman" w:hAnsi="Times New Roman" w:cs="Times New Roman"/>
                </w:rPr>
                <w:t>],</w:t>
              </w:r>
              <w:r w:rsidR="009B1D16">
                <w:rPr>
                  <w:rFonts w:ascii="Times New Roman" w:hAnsi="Times New Roman" w:cs="Times New Roman"/>
                </w:rPr>
                <w:br/>
                <w:t>[ErrMsg]</w:t>
              </w:r>
            </w:ins>
            <w:ins w:id="260"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string from the next line of the input file.</w:t>
            </w:r>
          </w:p>
        </w:tc>
      </w:tr>
      <w:tr w:rsidR="002810D2" w:rsidRPr="00C07FB6" w:rsidTr="00C37BAC">
        <w:trPr>
          <w:cantSplit/>
        </w:trPr>
        <w:tc>
          <w:tcPr>
            <w:tcW w:w="1729" w:type="dxa"/>
            <w:gridSpan w:val="2"/>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ReadVar</w:t>
            </w:r>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6232D3">
            <w:pPr>
              <w:rPr>
                <w:rFonts w:ascii="Times New Roman" w:hAnsi="Times New Roman" w:cs="Times New Roman"/>
                <w:u w:val="single"/>
              </w:rPr>
            </w:pPr>
            <w:r w:rsidRPr="00E037C6">
              <w:rPr>
                <w:rFonts w:ascii="Times New Roman" w:hAnsi="Times New Roman" w:cs="Times New Roman"/>
              </w:rPr>
              <w:t>UnIn,</w:t>
            </w:r>
            <w:r>
              <w:rPr>
                <w:rFonts w:ascii="Times New Roman" w:hAnsi="Times New Roman" w:cs="Times New Roman"/>
              </w:rPr>
              <w:t xml:space="preserve"> Fil,</w:t>
            </w:r>
            <w:r>
              <w:rPr>
                <w:rFonts w:ascii="Times New Roman" w:hAnsi="Times New Roman" w:cs="Times New Roman"/>
              </w:rPr>
              <w:br/>
            </w:r>
            <w:r w:rsidRPr="00E037C6">
              <w:rPr>
                <w:rFonts w:ascii="Times New Roman" w:hAnsi="Times New Roman" w:cs="Times New Roman"/>
              </w:rPr>
              <w:t>Var,</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r w:rsidRPr="00E037C6">
              <w:rPr>
                <w:rFonts w:ascii="Times New Roman" w:hAnsi="Times New Roman" w:cs="Times New Roman"/>
              </w:rPr>
              <w:t>VarDescr,</w:t>
            </w:r>
            <w:r>
              <w:rPr>
                <w:rFonts w:ascii="Times New Roman" w:hAnsi="Times New Roman" w:cs="Times New Roman"/>
              </w:rPr>
              <w:br/>
            </w:r>
            <w:ins w:id="261" w:author="Bonnie Jonkman" w:date="2012-12-18T14:45:00Z">
              <w:r w:rsidR="001C36BD">
                <w:rPr>
                  <w:rFonts w:ascii="Times New Roman" w:hAnsi="Times New Roman" w:cs="Times New Roman"/>
                </w:rPr>
                <w:t>[</w:t>
              </w:r>
            </w:ins>
            <w:r w:rsidRPr="00E037C6">
              <w:rPr>
                <w:rFonts w:ascii="Times New Roman" w:hAnsi="Times New Roman" w:cs="Times New Roman"/>
              </w:rPr>
              <w:t>ErrStat</w:t>
            </w:r>
            <w:ins w:id="262" w:author="Bonnie Jonkman" w:date="2012-12-18T14:45:00Z">
              <w:r w:rsidR="001C36BD">
                <w:rPr>
                  <w:rFonts w:ascii="Times New Roman" w:hAnsi="Times New Roman" w:cs="Times New Roman"/>
                </w:rPr>
                <w:t>],</w:t>
              </w:r>
              <w:r w:rsidR="001C36BD">
                <w:rPr>
                  <w:rFonts w:ascii="Times New Roman" w:hAnsi="Times New Roman" w:cs="Times New Roman"/>
                </w:rPr>
                <w:br/>
                <w:t>[ErrMsg]</w:t>
              </w:r>
            </w:ins>
            <w:ins w:id="263" w:author="Bonnie Jonkman" w:date="2013-02-04T13:10:00Z">
              <w:r w:rsidR="006232D3">
                <w:rPr>
                  <w:rFonts w:ascii="Times New Roman" w:hAnsi="Times New Roman" w:cs="Times New Roman"/>
                </w:rPr>
                <w:t>,</w:t>
              </w:r>
              <w:r w:rsidR="006232D3">
                <w:rPr>
                  <w:rFonts w:ascii="Times New Roman" w:hAnsi="Times New Roman" w:cs="Times New Roman"/>
                </w:rPr>
                <w:br/>
                <w:t>[UnEc]</w:t>
              </w:r>
            </w:ins>
          </w:p>
        </w:tc>
        <w:tc>
          <w:tcPr>
            <w:tcW w:w="6014" w:type="dxa"/>
          </w:tcPr>
          <w:p w:rsidR="002810D2" w:rsidRDefault="002810D2" w:rsidP="000E583C">
            <w:pPr>
              <w:rPr>
                <w:rFonts w:ascii="Times New Roman" w:hAnsi="Times New Roman" w:cs="Times New Roman"/>
              </w:rPr>
            </w:pPr>
            <w:r>
              <w:rPr>
                <w:rFonts w:ascii="Times New Roman" w:hAnsi="Times New Roman" w:cs="Times New Roman"/>
              </w:rPr>
              <w:t xml:space="preserve">Reads in variable </w:t>
            </w:r>
            <w:r>
              <w:rPr>
                <w:rFonts w:ascii="Times New Roman" w:hAnsi="Times New Roman" w:cs="Times New Roman"/>
                <w:i/>
              </w:rPr>
              <w:t>Var</w:t>
            </w:r>
            <w:r>
              <w:rPr>
                <w:rFonts w:ascii="Times New Roman" w:hAnsi="Times New Roman" w:cs="Times New Roman"/>
              </w:rPr>
              <w:t xml:space="preserve"> from the next line of the input file.  </w:t>
            </w:r>
            <w:r>
              <w:rPr>
                <w:rFonts w:ascii="Times New Roman" w:hAnsi="Times New Roman" w:cs="Times New Roman"/>
                <w:i/>
              </w:rPr>
              <w:t>Var</w:t>
            </w:r>
            <w:r>
              <w:rPr>
                <w:rFonts w:ascii="Times New Roman" w:hAnsi="Times New Roman" w:cs="Times New Roman"/>
              </w:rPr>
              <w:t xml:space="preserve"> can be of type CHARACTER, DOUBLE, INTEGER, LOGICAL, or REAL.</w:t>
            </w:r>
          </w:p>
          <w:p w:rsidR="002810D2" w:rsidRPr="008B4048" w:rsidRDefault="002810D2" w:rsidP="009B1D16">
            <w:pPr>
              <w:rPr>
                <w:i/>
              </w:rPr>
            </w:pPr>
            <w:r w:rsidRPr="000E583C">
              <w:rPr>
                <w:rFonts w:ascii="Times New Roman" w:hAnsi="Times New Roman" w:cs="Times New Roman"/>
                <w:sz w:val="16"/>
              </w:rPr>
              <w:t xml:space="preserve">Note: This is an interface to the subroutines </w:t>
            </w:r>
            <w:r w:rsidRPr="000E583C">
              <w:rPr>
                <w:rFonts w:ascii="Times New Roman" w:hAnsi="Times New Roman" w:cs="Times New Roman"/>
                <w:i/>
                <w:sz w:val="16"/>
              </w:rPr>
              <w:t>ReadCVar</w:t>
            </w:r>
            <w:r w:rsidRPr="000E583C">
              <w:rPr>
                <w:rFonts w:ascii="Times New Roman" w:hAnsi="Times New Roman" w:cs="Times New Roman"/>
                <w:sz w:val="16"/>
              </w:rPr>
              <w:t>,</w:t>
            </w:r>
            <w:del w:id="264" w:author="Bonnie Jonkman" w:date="2012-12-18T12:29:00Z">
              <w:r w:rsidRPr="000E583C" w:rsidDel="009B1D16">
                <w:rPr>
                  <w:rFonts w:ascii="Times New Roman" w:hAnsi="Times New Roman" w:cs="Times New Roman"/>
                  <w:sz w:val="16"/>
                </w:rPr>
                <w:delText xml:space="preserve"> </w:delText>
              </w:r>
            </w:del>
            <w:del w:id="265" w:author="Bonnie Jonkman" w:date="2012-12-18T12:28:00Z">
              <w:r w:rsidRPr="000E583C" w:rsidDel="009B1D16">
                <w:rPr>
                  <w:rFonts w:ascii="Times New Roman" w:hAnsi="Times New Roman" w:cs="Times New Roman"/>
                  <w:i/>
                  <w:sz w:val="16"/>
                </w:rPr>
                <w:delText>Read</w:delText>
              </w:r>
              <w:r w:rsidDel="009B1D16">
                <w:rPr>
                  <w:rFonts w:ascii="Times New Roman" w:hAnsi="Times New Roman" w:cs="Times New Roman"/>
                  <w:i/>
                  <w:sz w:val="16"/>
                </w:rPr>
                <w:delText>D</w:delText>
              </w:r>
              <w:r w:rsidRPr="000E583C" w:rsidDel="009B1D16">
                <w:rPr>
                  <w:rFonts w:ascii="Times New Roman" w:hAnsi="Times New Roman" w:cs="Times New Roman"/>
                  <w:i/>
                  <w:sz w:val="16"/>
                </w:rPr>
                <w:delText>Var</w:delText>
              </w:r>
              <w:r w:rsidRPr="000E583C" w:rsidDel="009B1D16">
                <w:rPr>
                  <w:rFonts w:ascii="Times New Roman" w:hAnsi="Times New Roman" w:cs="Times New Roman"/>
                  <w:sz w:val="16"/>
                </w:rPr>
                <w:delText>,</w:delText>
              </w:r>
            </w:del>
            <w:r w:rsidRPr="000E583C">
              <w:rPr>
                <w:rFonts w:ascii="Times New Roman" w:hAnsi="Times New Roman" w:cs="Times New Roman"/>
                <w:sz w:val="16"/>
              </w:rPr>
              <w:t xml:space="preserve"> </w:t>
            </w:r>
            <w:r w:rsidRPr="000E583C">
              <w:rPr>
                <w:rFonts w:ascii="Times New Roman" w:hAnsi="Times New Roman" w:cs="Times New Roman"/>
                <w:i/>
                <w:sz w:val="16"/>
              </w:rPr>
              <w:t>Read</w:t>
            </w:r>
            <w:r>
              <w:rPr>
                <w:rFonts w:ascii="Times New Roman" w:hAnsi="Times New Roman" w:cs="Times New Roman"/>
                <w:i/>
                <w:sz w:val="16"/>
              </w:rPr>
              <w:t>I</w:t>
            </w:r>
            <w:r w:rsidRPr="000E583C">
              <w:rPr>
                <w:rFonts w:ascii="Times New Roman" w:hAnsi="Times New Roman" w:cs="Times New Roman"/>
                <w:i/>
                <w:sz w:val="16"/>
              </w:rPr>
              <w:t>Var</w:t>
            </w:r>
            <w:r w:rsidRPr="000E583C">
              <w:rPr>
                <w:rFonts w:ascii="Times New Roman" w:hAnsi="Times New Roman" w:cs="Times New Roman"/>
                <w:sz w:val="16"/>
              </w:rPr>
              <w:t xml:space="preserve">, </w:t>
            </w:r>
            <w:r w:rsidRPr="000E583C">
              <w:rPr>
                <w:rFonts w:ascii="Times New Roman" w:hAnsi="Times New Roman" w:cs="Times New Roman"/>
                <w:i/>
                <w:sz w:val="16"/>
              </w:rPr>
              <w:t>Read</w:t>
            </w:r>
            <w:r>
              <w:rPr>
                <w:rFonts w:ascii="Times New Roman" w:hAnsi="Times New Roman" w:cs="Times New Roman"/>
                <w:i/>
                <w:sz w:val="16"/>
              </w:rPr>
              <w:t>L</w:t>
            </w:r>
            <w:r w:rsidRPr="000E583C">
              <w:rPr>
                <w:rFonts w:ascii="Times New Roman" w:hAnsi="Times New Roman" w:cs="Times New Roman"/>
                <w:i/>
                <w:sz w:val="16"/>
              </w:rPr>
              <w:t>Var</w:t>
            </w:r>
            <w:r w:rsidRPr="000E583C">
              <w:rPr>
                <w:rFonts w:ascii="Times New Roman" w:hAnsi="Times New Roman" w:cs="Times New Roman"/>
                <w:sz w:val="16"/>
              </w:rPr>
              <w:t xml:space="preserve">, and </w:t>
            </w:r>
            <w:r w:rsidRPr="000E583C">
              <w:rPr>
                <w:rFonts w:ascii="Times New Roman" w:hAnsi="Times New Roman" w:cs="Times New Roman"/>
                <w:i/>
                <w:sz w:val="16"/>
              </w:rPr>
              <w:t>Read</w:t>
            </w:r>
            <w:r>
              <w:rPr>
                <w:rFonts w:ascii="Times New Roman" w:hAnsi="Times New Roman" w:cs="Times New Roman"/>
                <w:i/>
                <w:sz w:val="16"/>
              </w:rPr>
              <w:t>R</w:t>
            </w:r>
            <w:ins w:id="266" w:author="Bonnie Jonkman" w:date="2012-12-18T12:28:00Z">
              <w:r w:rsidR="009B1D16">
                <w:rPr>
                  <w:rFonts w:ascii="Times New Roman" w:hAnsi="Times New Roman" w:cs="Times New Roman"/>
                  <w:i/>
                  <w:sz w:val="16"/>
                </w:rPr>
                <w:t>*</w:t>
              </w:r>
            </w:ins>
            <w:r w:rsidRPr="000E583C">
              <w:rPr>
                <w:rFonts w:ascii="Times New Roman" w:hAnsi="Times New Roman" w:cs="Times New Roman"/>
                <w:i/>
                <w:sz w:val="16"/>
              </w:rPr>
              <w:t>Var</w:t>
            </w:r>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Pr="008B4048">
              <w:rPr>
                <w:rFonts w:ascii="Times New Roman" w:hAnsi="Times New Roman" w:cs="Times New Roman"/>
                <w:sz w:val="16"/>
              </w:rPr>
              <w:t>.</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WaitTime</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WaitSecs</w:t>
            </w:r>
          </w:p>
        </w:tc>
        <w:tc>
          <w:tcPr>
            <w:tcW w:w="6014" w:type="dxa"/>
          </w:tcPr>
          <w:p w:rsidR="002810D2" w:rsidRPr="00E002F2" w:rsidRDefault="002810D2" w:rsidP="00E002F2">
            <w:pPr>
              <w:rPr>
                <w:rFonts w:ascii="Times New Roman" w:hAnsi="Times New Roman" w:cs="Times New Roman"/>
              </w:rPr>
            </w:pPr>
            <w:r w:rsidRPr="00E002F2">
              <w:rPr>
                <w:rFonts w:ascii="Times New Roman" w:hAnsi="Times New Roman" w:cs="Times New Roman"/>
              </w:rPr>
              <w:t xml:space="preserve">Waits for </w:t>
            </w:r>
            <w:r w:rsidRPr="00E002F2">
              <w:rPr>
                <w:rFonts w:ascii="Times New Roman" w:hAnsi="Times New Roman" w:cs="Times New Roman"/>
                <w:i/>
              </w:rPr>
              <w:t>WaitSecs</w:t>
            </w:r>
            <w:r w:rsidRPr="00E002F2">
              <w:rPr>
                <w:rFonts w:ascii="Times New Roman" w:hAnsi="Times New Roman" w:cs="Times New Roman"/>
              </w:rPr>
              <w:t xml:space="preserve"> before proceeding.</w:t>
            </w:r>
          </w:p>
        </w:tc>
      </w:tr>
      <w:tr w:rsidR="00B9489E" w:rsidRPr="00C07FB6" w:rsidTr="00C37BAC">
        <w:trPr>
          <w:cantSplit/>
          <w:ins w:id="267" w:author="Bonnie Jonkman" w:date="2013-02-04T12:10:00Z"/>
        </w:trPr>
        <w:tc>
          <w:tcPr>
            <w:tcW w:w="1729" w:type="dxa"/>
            <w:gridSpan w:val="2"/>
          </w:tcPr>
          <w:p w:rsidR="00B9489E" w:rsidRPr="00E037C6" w:rsidRDefault="00B9489E" w:rsidP="00E037C6">
            <w:pPr>
              <w:rPr>
                <w:ins w:id="268" w:author="Bonnie Jonkman" w:date="2013-02-04T12:10:00Z"/>
                <w:rFonts w:ascii="Times New Roman" w:hAnsi="Times New Roman" w:cs="Times New Roman"/>
              </w:rPr>
            </w:pPr>
            <w:ins w:id="269" w:author="Bonnie Jonkman" w:date="2013-02-04T12:10:00Z">
              <w:r>
                <w:rPr>
                  <w:rFonts w:ascii="Times New Roman" w:hAnsi="Times New Roman" w:cs="Times New Roman"/>
                </w:rPr>
                <w:t>WrBinFAST</w:t>
              </w:r>
            </w:ins>
          </w:p>
        </w:tc>
        <w:tc>
          <w:tcPr>
            <w:tcW w:w="1408" w:type="dxa"/>
          </w:tcPr>
          <w:p w:rsidR="00B9489E" w:rsidRPr="00E037C6" w:rsidRDefault="00B9489E" w:rsidP="00BF65CD">
            <w:pPr>
              <w:rPr>
                <w:ins w:id="270" w:author="Bonnie Jonkman" w:date="2013-02-04T12:10:00Z"/>
                <w:rFonts w:ascii="Times New Roman" w:hAnsi="Times New Roman" w:cs="Times New Roman"/>
              </w:rPr>
            </w:pPr>
            <w:ins w:id="271" w:author="Bonnie Jonkman" w:date="2013-02-04T12:11:00Z">
              <w:r>
                <w:rPr>
                  <w:rFonts w:ascii="Times New Roman" w:hAnsi="Times New Roman" w:cs="Times New Roman"/>
                </w:rPr>
                <w:t>FileName,</w:t>
              </w:r>
              <w:r>
                <w:rPr>
                  <w:rFonts w:ascii="Times New Roman" w:hAnsi="Times New Roman" w:cs="Times New Roman"/>
                </w:rPr>
                <w:br/>
                <w:t>FileID,</w:t>
              </w:r>
              <w:r>
                <w:rPr>
                  <w:rFonts w:ascii="Times New Roman" w:hAnsi="Times New Roman" w:cs="Times New Roman"/>
                </w:rPr>
                <w:br/>
                <w:t>DescStr,</w:t>
              </w:r>
              <w:r>
                <w:rPr>
                  <w:rFonts w:ascii="Times New Roman" w:hAnsi="Times New Roman" w:cs="Times New Roman"/>
                </w:rPr>
                <w:br/>
              </w:r>
              <w:r w:rsidRPr="00B9489E">
                <w:rPr>
                  <w:rFonts w:ascii="Times New Roman" w:hAnsi="Times New Roman" w:cs="Times New Roman"/>
                </w:rPr>
                <w:t>ChanName,</w:t>
              </w:r>
              <w:r>
                <w:rPr>
                  <w:rFonts w:ascii="Times New Roman" w:hAnsi="Times New Roman" w:cs="Times New Roman"/>
                </w:rPr>
                <w:t xml:space="preserve"> </w:t>
              </w:r>
              <w:r>
                <w:rPr>
                  <w:rFonts w:ascii="Times New Roman" w:hAnsi="Times New Roman" w:cs="Times New Roman"/>
                </w:rPr>
                <w:br/>
              </w:r>
              <w:r w:rsidRPr="00B9489E">
                <w:rPr>
                  <w:rFonts w:ascii="Times New Roman" w:hAnsi="Times New Roman" w:cs="Times New Roman"/>
                </w:rPr>
                <w:t>ChanUnit,</w:t>
              </w:r>
              <w:r>
                <w:rPr>
                  <w:rFonts w:ascii="Times New Roman" w:hAnsi="Times New Roman" w:cs="Times New Roman"/>
                </w:rPr>
                <w:t xml:space="preserve"> </w:t>
              </w:r>
              <w:r>
                <w:rPr>
                  <w:rFonts w:ascii="Times New Roman" w:hAnsi="Times New Roman" w:cs="Times New Roman"/>
                </w:rPr>
                <w:br/>
              </w:r>
              <w:r w:rsidRPr="00B9489E">
                <w:rPr>
                  <w:rFonts w:ascii="Times New Roman" w:hAnsi="Times New Roman" w:cs="Times New Roman"/>
                </w:rPr>
                <w:t xml:space="preserve">TimeData, </w:t>
              </w:r>
              <w:r>
                <w:rPr>
                  <w:rFonts w:ascii="Times New Roman" w:hAnsi="Times New Roman" w:cs="Times New Roman"/>
                </w:rPr>
                <w:br/>
              </w:r>
              <w:r w:rsidRPr="00B9489E">
                <w:rPr>
                  <w:rFonts w:ascii="Times New Roman" w:hAnsi="Times New Roman" w:cs="Times New Roman"/>
                </w:rPr>
                <w:t xml:space="preserve">AllOutData, </w:t>
              </w:r>
              <w:r>
                <w:rPr>
                  <w:rFonts w:ascii="Times New Roman" w:hAnsi="Times New Roman" w:cs="Times New Roman"/>
                </w:rPr>
                <w:br/>
              </w:r>
              <w:r w:rsidRPr="00B9489E">
                <w:rPr>
                  <w:rFonts w:ascii="Times New Roman" w:hAnsi="Times New Roman" w:cs="Times New Roman"/>
                </w:rPr>
                <w:t xml:space="preserve">ErrStat, </w:t>
              </w:r>
              <w:r>
                <w:rPr>
                  <w:rFonts w:ascii="Times New Roman" w:hAnsi="Times New Roman" w:cs="Times New Roman"/>
                </w:rPr>
                <w:br/>
              </w:r>
              <w:r w:rsidRPr="00B9489E">
                <w:rPr>
                  <w:rFonts w:ascii="Times New Roman" w:hAnsi="Times New Roman" w:cs="Times New Roman"/>
                </w:rPr>
                <w:t>ErrMsg</w:t>
              </w:r>
            </w:ins>
          </w:p>
        </w:tc>
        <w:tc>
          <w:tcPr>
            <w:tcW w:w="6014" w:type="dxa"/>
          </w:tcPr>
          <w:p w:rsidR="00B9489E" w:rsidRPr="00B9489E" w:rsidRDefault="00B9489E" w:rsidP="00B9489E">
            <w:pPr>
              <w:rPr>
                <w:ins w:id="272" w:author="Bonnie Jonkman" w:date="2013-02-04T12:11:00Z"/>
                <w:rFonts w:ascii="Times New Roman" w:hAnsi="Times New Roman" w:cs="Times New Roman"/>
              </w:rPr>
            </w:pPr>
            <w:ins w:id="273" w:author="Bonnie Jonkman" w:date="2013-02-04T12:11:00Z">
              <w:r w:rsidRPr="00B9489E">
                <w:rPr>
                  <w:rFonts w:ascii="Times New Roman" w:hAnsi="Times New Roman" w:cs="Times New Roman"/>
                </w:rPr>
                <w:t xml:space="preserve">This subroutine opens a binary file named </w:t>
              </w:r>
              <w:r w:rsidRPr="002D7E14">
                <w:rPr>
                  <w:rFonts w:ascii="Times New Roman" w:hAnsi="Times New Roman" w:cs="Times New Roman"/>
                  <w:i/>
                </w:rPr>
                <w:t>FileName</w:t>
              </w:r>
              <w:r w:rsidRPr="00B9489E">
                <w:rPr>
                  <w:rFonts w:ascii="Times New Roman" w:hAnsi="Times New Roman" w:cs="Times New Roman"/>
                </w:rPr>
                <w:t xml:space="preserve">, and writes a the </w:t>
              </w:r>
              <w:r w:rsidRPr="002D7E14">
                <w:rPr>
                  <w:rFonts w:ascii="Times New Roman" w:hAnsi="Times New Roman" w:cs="Times New Roman"/>
                  <w:i/>
                </w:rPr>
                <w:t>AllOutData</w:t>
              </w:r>
              <w:r w:rsidRPr="00B9489E">
                <w:rPr>
                  <w:rFonts w:ascii="Times New Roman" w:hAnsi="Times New Roman" w:cs="Times New Roman"/>
                </w:rPr>
                <w:t xml:space="preserve"> </w:t>
              </w:r>
            </w:ins>
            <w:ins w:id="274" w:author="Bonnie Jonkman" w:date="2013-02-04T12:12:00Z">
              <w:r w:rsidR="002D7E14">
                <w:rPr>
                  <w:rFonts w:ascii="Times New Roman" w:hAnsi="Times New Roman" w:cs="Times New Roman"/>
                </w:rPr>
                <w:t>m</w:t>
              </w:r>
            </w:ins>
            <w:ins w:id="275" w:author="Bonnie Jonkman" w:date="2013-02-04T12:11:00Z">
              <w:r w:rsidRPr="00B9489E">
                <w:rPr>
                  <w:rFonts w:ascii="Times New Roman" w:hAnsi="Times New Roman" w:cs="Times New Roman"/>
                </w:rPr>
                <w:t>atrix to a 16-bit packed binary file. A text</w:t>
              </w:r>
            </w:ins>
            <w:ins w:id="276" w:author="Bonnie Jonkman" w:date="2013-02-04T12:12:00Z">
              <w:r w:rsidR="002D7E14">
                <w:rPr>
                  <w:rFonts w:ascii="Times New Roman" w:hAnsi="Times New Roman" w:cs="Times New Roman"/>
                </w:rPr>
                <w:t xml:space="preserve"> </w:t>
              </w:r>
            </w:ins>
            <w:ins w:id="277" w:author="Bonnie Jonkman" w:date="2013-02-04T12:11:00Z">
              <w:r w:rsidRPr="002D7E14">
                <w:rPr>
                  <w:rFonts w:ascii="Times New Roman" w:hAnsi="Times New Roman" w:cs="Times New Roman"/>
                  <w:i/>
                </w:rPr>
                <w:t>DescStr</w:t>
              </w:r>
              <w:r w:rsidRPr="00B9489E">
                <w:rPr>
                  <w:rFonts w:ascii="Times New Roman" w:hAnsi="Times New Roman" w:cs="Times New Roman"/>
                </w:rPr>
                <w:t xml:space="preserve"> is written to the file as well as the text in the </w:t>
              </w:r>
              <w:r w:rsidRPr="002D7E14">
                <w:rPr>
                  <w:rFonts w:ascii="Times New Roman" w:hAnsi="Times New Roman" w:cs="Times New Roman"/>
                  <w:i/>
                </w:rPr>
                <w:t>ChanName</w:t>
              </w:r>
              <w:r w:rsidRPr="00B9489E">
                <w:rPr>
                  <w:rFonts w:ascii="Times New Roman" w:hAnsi="Times New Roman" w:cs="Times New Roman"/>
                </w:rPr>
                <w:t xml:space="preserve"> and </w:t>
              </w:r>
              <w:r w:rsidRPr="002D7E14">
                <w:rPr>
                  <w:rFonts w:ascii="Times New Roman" w:hAnsi="Times New Roman" w:cs="Times New Roman"/>
                  <w:i/>
                </w:rPr>
                <w:t>ChanUnit</w:t>
              </w:r>
              <w:r w:rsidRPr="00B9489E">
                <w:rPr>
                  <w:rFonts w:ascii="Times New Roman" w:hAnsi="Times New Roman" w:cs="Times New Roman"/>
                </w:rPr>
                <w:t xml:space="preserve"> arrays. The file is closed at the end of this</w:t>
              </w:r>
            </w:ins>
            <w:ins w:id="278" w:author="Bonnie Jonkman" w:date="2013-02-04T12:12:00Z">
              <w:r w:rsidR="002D7E14">
                <w:rPr>
                  <w:rFonts w:ascii="Times New Roman" w:hAnsi="Times New Roman" w:cs="Times New Roman"/>
                </w:rPr>
                <w:t xml:space="preserve"> </w:t>
              </w:r>
            </w:ins>
            <w:ins w:id="279" w:author="Bonnie Jonkman" w:date="2013-02-04T12:11:00Z">
              <w:r w:rsidRPr="00B9489E">
                <w:rPr>
                  <w:rFonts w:ascii="Times New Roman" w:hAnsi="Times New Roman" w:cs="Times New Roman"/>
                </w:rPr>
                <w:t>subroutine call (and on error).</w:t>
              </w:r>
            </w:ins>
          </w:p>
          <w:p w:rsidR="00B9489E" w:rsidRDefault="00B9489E" w:rsidP="00B9489E">
            <w:pPr>
              <w:rPr>
                <w:ins w:id="280" w:author="Bonnie Jonkman" w:date="2013-02-04T12:10:00Z"/>
                <w:rFonts w:ascii="Times New Roman" w:hAnsi="Times New Roman" w:cs="Times New Roman"/>
              </w:rPr>
            </w:pPr>
            <w:ins w:id="281" w:author="Bonnie Jonkman" w:date="2013-02-04T12:11:00Z">
              <w:r w:rsidRPr="00B9489E">
                <w:rPr>
                  <w:rFonts w:ascii="Times New Roman" w:hAnsi="Times New Roman" w:cs="Times New Roman"/>
                </w:rPr>
                <w:t xml:space="preserve"> </w:t>
              </w:r>
              <w:r w:rsidRPr="002D7E14">
                <w:rPr>
                  <w:rFonts w:ascii="Times New Roman" w:hAnsi="Times New Roman" w:cs="Times New Roman"/>
                  <w:sz w:val="16"/>
                </w:rPr>
                <w:t>NOTE: Developers may wish to inquire if the file can be opened at the start of a simulation to en</w:t>
              </w:r>
              <w:r w:rsidR="002D7E14" w:rsidRPr="002D7E14">
                <w:rPr>
                  <w:rFonts w:ascii="Times New Roman" w:hAnsi="Times New Roman" w:cs="Times New Roman"/>
                  <w:sz w:val="16"/>
                </w:rPr>
                <w:t>sure that it's available before</w:t>
              </w:r>
              <w:r w:rsidRPr="002D7E14">
                <w:rPr>
                  <w:rFonts w:ascii="Times New Roman" w:hAnsi="Times New Roman" w:cs="Times New Roman"/>
                  <w:sz w:val="16"/>
                </w:rPr>
                <w:t xml:space="preserve"> running the simulation (i.e., don't run for a long time only to find out that the file cannot be opened for writing).</w:t>
              </w:r>
            </w:ins>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WrFileNR</w:t>
            </w:r>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Unit,</w:t>
            </w:r>
            <w:r>
              <w:rPr>
                <w:rFonts w:ascii="Times New Roman" w:hAnsi="Times New Roman" w:cs="Times New Roman"/>
              </w:rPr>
              <w:br/>
            </w:r>
            <w:r w:rsidRPr="00E037C6">
              <w:rPr>
                <w:rFonts w:ascii="Times New Roman" w:hAnsi="Times New Roman" w:cs="Times New Roman"/>
              </w:rPr>
              <w:t>Str</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Pr="00E037C6">
              <w:rPr>
                <w:rFonts w:ascii="Times New Roman" w:hAnsi="Times New Roman" w:cs="Times New Roman"/>
              </w:rPr>
              <w:t xml:space="preserve"> to the file connected to </w:t>
            </w:r>
            <w:r w:rsidRPr="00BF65CD">
              <w:rPr>
                <w:rFonts w:ascii="Times New Roman" w:hAnsi="Times New Roman" w:cs="Times New Roman"/>
                <w:i/>
              </w:rPr>
              <w:t>Unit</w:t>
            </w:r>
            <w:r w:rsidRPr="00E037C6">
              <w:rPr>
                <w:rFonts w:ascii="Times New Roman" w:hAnsi="Times New Roman" w:cs="Times New Roman"/>
              </w:rPr>
              <w:t xml:space="preserve"> without following it with a new line.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WrML</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Str</w:t>
            </w:r>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 xml:space="preserve">rites out </w:t>
            </w:r>
            <w:r>
              <w:rPr>
                <w:rFonts w:ascii="Times New Roman" w:hAnsi="Times New Roman" w:cs="Times New Roman"/>
              </w:rPr>
              <w:t>the</w:t>
            </w:r>
            <w:r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Pr="00E037C6">
              <w:rPr>
                <w:rFonts w:ascii="Times New Roman" w:hAnsi="Times New Roman" w:cs="Times New Roman"/>
              </w:rPr>
              <w:t xml:space="preserve"> in the middle of a line.</w:t>
            </w:r>
          </w:p>
        </w:tc>
      </w:tr>
      <w:tr w:rsidR="002810D2" w:rsidRPr="00C07FB6" w:rsidTr="00C37BAC">
        <w:trPr>
          <w:cantSplit/>
        </w:trPr>
        <w:tc>
          <w:tcPr>
            <w:tcW w:w="1729" w:type="dxa"/>
            <w:gridSpan w:val="2"/>
          </w:tcPr>
          <w:p w:rsidR="002810D2" w:rsidRPr="00E037C6" w:rsidRDefault="002810D2" w:rsidP="00E037C6">
            <w:pPr>
              <w:rPr>
                <w:rFonts w:ascii="Times New Roman" w:hAnsi="Times New Roman" w:cs="Times New Roman"/>
              </w:rPr>
            </w:pPr>
            <w:r w:rsidRPr="00E037C6">
              <w:rPr>
                <w:rFonts w:ascii="Times New Roman" w:hAnsi="Times New Roman" w:cs="Times New Roman"/>
              </w:rPr>
              <w:t>WrPr</w:t>
            </w:r>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Str</w:t>
            </w:r>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rites out a prompt</w:t>
            </w:r>
            <w:r>
              <w:rPr>
                <w:rFonts w:ascii="Times New Roman" w:hAnsi="Times New Roman" w:cs="Times New Roman"/>
              </w:rPr>
              <w:t xml:space="preserve"> with text </w:t>
            </w:r>
            <w:r>
              <w:rPr>
                <w:rFonts w:ascii="Times New Roman" w:hAnsi="Times New Roman" w:cs="Times New Roman"/>
                <w:i/>
              </w:rPr>
              <w:t>Str</w:t>
            </w:r>
            <w:r w:rsidRPr="00E037C6">
              <w:rPr>
                <w:rFonts w:ascii="Times New Roman" w:hAnsi="Times New Roman" w:cs="Times New Roman"/>
              </w:rPr>
              <w:t xml:space="preserve"> to the screen without following it with a new line, though a new line precedes it.</w:t>
            </w:r>
          </w:p>
        </w:tc>
      </w:tr>
      <w:tr w:rsidR="00C37BAC" w:rsidTr="00C37BAC">
        <w:tblPrEx>
          <w:tblW w:w="0" w:type="auto"/>
          <w:tblInd w:w="425" w:type="dxa"/>
          <w:tblBorders>
            <w:top w:val="none" w:sz="0" w:space="0" w:color="auto"/>
            <w:left w:val="none" w:sz="0" w:space="0" w:color="auto"/>
            <w:right w:val="none" w:sz="0" w:space="0" w:color="auto"/>
            <w:insideV w:val="none" w:sz="0" w:space="0" w:color="auto"/>
          </w:tblBorders>
          <w:tblPrExChange w:id="282" w:author="Bonnie Jonkman" w:date="2013-01-22T13:24:00Z">
            <w:tblPrEx>
              <w:tblW w:w="0" w:type="auto"/>
              <w:tblInd w:w="425" w:type="dxa"/>
              <w:tblBorders>
                <w:top w:val="none" w:sz="0" w:space="0" w:color="auto"/>
                <w:left w:val="none" w:sz="0" w:space="0" w:color="auto"/>
                <w:right w:val="none" w:sz="0" w:space="0" w:color="auto"/>
                <w:insideV w:val="none" w:sz="0" w:space="0" w:color="auto"/>
              </w:tblBorders>
            </w:tblPrEx>
          </w:tblPrExChange>
        </w:tblPrEx>
        <w:trPr>
          <w:gridBefore w:val="1"/>
          <w:wBefore w:w="7" w:type="dxa"/>
          <w:cantSplit/>
          <w:ins w:id="283" w:author="Bonnie Jonkman" w:date="2013-01-22T13:24:00Z"/>
          <w:trPrChange w:id="284" w:author="Bonnie Jonkman" w:date="2013-01-22T13:24:00Z">
            <w:trPr>
              <w:gridAfter w:val="0"/>
              <w:wBefore w:w="7" w:type="dxa"/>
              <w:cantSplit/>
            </w:trPr>
          </w:trPrChange>
        </w:trPr>
        <w:tc>
          <w:tcPr>
            <w:tcW w:w="1722" w:type="dxa"/>
            <w:tcPrChange w:id="285" w:author="Bonnie Jonkman" w:date="2013-01-22T13:24:00Z">
              <w:tcPr>
                <w:tcW w:w="3614" w:type="dxa"/>
                <w:gridSpan w:val="4"/>
              </w:tcPr>
            </w:tcPrChange>
          </w:tcPr>
          <w:p w:rsidR="00C37BAC" w:rsidRDefault="00C37BAC" w:rsidP="00B9489E">
            <w:pPr>
              <w:rPr>
                <w:ins w:id="286" w:author="Bonnie Jonkman" w:date="2013-01-22T13:24:00Z"/>
                <w:rFonts w:ascii="Times New Roman" w:hAnsi="Times New Roman" w:cs="Times New Roman"/>
              </w:rPr>
            </w:pPr>
            <w:ins w:id="287" w:author="Bonnie Jonkman" w:date="2013-01-22T13:24:00Z">
              <w:r w:rsidRPr="00E048D4">
                <w:rPr>
                  <w:rFonts w:ascii="Times New Roman" w:hAnsi="Times New Roman" w:cs="Times New Roman"/>
                </w:rPr>
                <w:t>WrScr</w:t>
              </w:r>
            </w:ins>
          </w:p>
        </w:tc>
        <w:tc>
          <w:tcPr>
            <w:tcW w:w="1408" w:type="dxa"/>
            <w:tcPrChange w:id="288" w:author="Bonnie Jonkman" w:date="2013-01-22T13:24:00Z">
              <w:tcPr>
                <w:tcW w:w="1292" w:type="dxa"/>
              </w:tcPr>
            </w:tcPrChange>
          </w:tcPr>
          <w:p w:rsidR="00C37BAC" w:rsidRDefault="00C37BAC" w:rsidP="00B9489E">
            <w:pPr>
              <w:rPr>
                <w:ins w:id="289" w:author="Bonnie Jonkman" w:date="2013-01-22T13:24:00Z"/>
                <w:rFonts w:ascii="Times New Roman" w:hAnsi="Times New Roman" w:cs="Times New Roman"/>
              </w:rPr>
            </w:pPr>
            <w:ins w:id="290" w:author="Bonnie Jonkman" w:date="2013-01-22T13:24:00Z">
              <w:r w:rsidRPr="00E048D4">
                <w:rPr>
                  <w:rFonts w:ascii="Times New Roman" w:hAnsi="Times New Roman" w:cs="Times New Roman"/>
                </w:rPr>
                <w:t>Str</w:t>
              </w:r>
            </w:ins>
          </w:p>
        </w:tc>
        <w:tc>
          <w:tcPr>
            <w:tcW w:w="6014" w:type="dxa"/>
            <w:tcPrChange w:id="291" w:author="Bonnie Jonkman" w:date="2013-01-22T13:24:00Z">
              <w:tcPr>
                <w:tcW w:w="4238" w:type="dxa"/>
              </w:tcPr>
            </w:tcPrChange>
          </w:tcPr>
          <w:p w:rsidR="00C37BAC" w:rsidRDefault="00C37BAC" w:rsidP="00C37BAC">
            <w:pPr>
              <w:rPr>
                <w:ins w:id="292" w:author="Bonnie Jonkman" w:date="2013-01-22T13:24:00Z"/>
                <w:rFonts w:ascii="Times New Roman" w:hAnsi="Times New Roman" w:cs="Times New Roman"/>
              </w:rPr>
            </w:pPr>
            <w:ins w:id="293" w:author="Bonnie Jonkman" w:date="2013-01-22T13:24:00Z">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w:t>
              </w:r>
              <w:r>
                <w:rPr>
                  <w:rFonts w:ascii="Times New Roman" w:hAnsi="Times New Roman" w:cs="Times New Roman"/>
                </w:rPr>
                <w:t>s</w:t>
              </w:r>
              <w:r w:rsidRPr="00E048D4">
                <w:rPr>
                  <w:rFonts w:ascii="Times New Roman" w:hAnsi="Times New Roman" w:cs="Times New Roman"/>
                </w:rPr>
                <w:t xml:space="preserve"> long messages into multiple lines.</w:t>
              </w:r>
              <w:r>
                <w:rPr>
                  <w:rFonts w:ascii="Times New Roman" w:hAnsi="Times New Roman" w:cs="Times New Roman"/>
                </w:rPr>
                <w:t xml:space="preserve"> Writes strings on new lines when it finds the NewLine</w:t>
              </w:r>
            </w:ins>
            <w:ins w:id="294" w:author="Bonnie Jonkman" w:date="2013-01-22T13:25:00Z">
              <w:r>
                <w:rPr>
                  <w:rFonts w:ascii="Times New Roman" w:hAnsi="Times New Roman" w:cs="Times New Roman"/>
                </w:rPr>
                <w:t xml:space="preserve"> substring</w:t>
              </w:r>
            </w:ins>
          </w:p>
        </w:tc>
      </w:tr>
      <w:tr w:rsidR="002810D2" w:rsidRPr="00C07FB6" w:rsidDel="00B96B10" w:rsidTr="00C37BAC">
        <w:trPr>
          <w:cantSplit/>
          <w:del w:id="295" w:author="Bonnie Jonkman" w:date="2013-02-04T11:50:00Z"/>
        </w:trPr>
        <w:tc>
          <w:tcPr>
            <w:tcW w:w="1729" w:type="dxa"/>
            <w:gridSpan w:val="2"/>
          </w:tcPr>
          <w:p w:rsidR="002810D2" w:rsidRPr="00E037C6" w:rsidDel="00B96B10" w:rsidRDefault="002810D2" w:rsidP="00E037C6">
            <w:pPr>
              <w:rPr>
                <w:del w:id="296" w:author="Bonnie Jonkman" w:date="2013-02-04T11:50:00Z"/>
                <w:rFonts w:ascii="Times New Roman" w:hAnsi="Times New Roman" w:cs="Times New Roman"/>
              </w:rPr>
            </w:pPr>
            <w:del w:id="297" w:author="Bonnie Jonkman" w:date="2013-02-04T11:50:00Z">
              <w:r w:rsidRPr="00E037C6" w:rsidDel="00B96B10">
                <w:rPr>
                  <w:rFonts w:ascii="Times New Roman" w:hAnsi="Times New Roman" w:cs="Times New Roman"/>
                </w:rPr>
                <w:delText>WrScr1</w:delText>
              </w:r>
            </w:del>
          </w:p>
        </w:tc>
        <w:tc>
          <w:tcPr>
            <w:tcW w:w="1408" w:type="dxa"/>
          </w:tcPr>
          <w:p w:rsidR="002810D2" w:rsidRPr="00E037C6" w:rsidDel="00B96B10" w:rsidRDefault="002810D2" w:rsidP="00E0220E">
            <w:pPr>
              <w:rPr>
                <w:del w:id="298" w:author="Bonnie Jonkman" w:date="2013-02-04T11:50:00Z"/>
                <w:rFonts w:ascii="Times New Roman" w:hAnsi="Times New Roman" w:cs="Times New Roman"/>
              </w:rPr>
            </w:pPr>
            <w:del w:id="299" w:author="Bonnie Jonkman" w:date="2013-02-04T11:50:00Z">
              <w:r w:rsidRPr="00E037C6" w:rsidDel="00B96B10">
                <w:rPr>
                  <w:rFonts w:ascii="Times New Roman" w:hAnsi="Times New Roman" w:cs="Times New Roman"/>
                </w:rPr>
                <w:delText>Str</w:delText>
              </w:r>
            </w:del>
          </w:p>
        </w:tc>
        <w:tc>
          <w:tcPr>
            <w:tcW w:w="6014" w:type="dxa"/>
          </w:tcPr>
          <w:p w:rsidR="002810D2" w:rsidRPr="00E037C6" w:rsidDel="00B96B10" w:rsidRDefault="002810D2" w:rsidP="0081330D">
            <w:pPr>
              <w:rPr>
                <w:del w:id="300" w:author="Bonnie Jonkman" w:date="2013-02-04T11:50:00Z"/>
                <w:rFonts w:ascii="Times New Roman" w:hAnsi="Times New Roman" w:cs="Times New Roman"/>
              </w:rPr>
            </w:pPr>
            <w:del w:id="301" w:author="Bonnie Jonkman" w:date="2013-02-04T11:50:00Z">
              <w:r w:rsidDel="00B96B10">
                <w:rPr>
                  <w:rFonts w:ascii="Times New Roman" w:hAnsi="Times New Roman" w:cs="Times New Roman"/>
                </w:rPr>
                <w:delText>Writes out the</w:delText>
              </w:r>
              <w:r w:rsidRPr="00E037C6" w:rsidDel="00B96B10">
                <w:rPr>
                  <w:rFonts w:ascii="Times New Roman" w:hAnsi="Times New Roman" w:cs="Times New Roman"/>
                </w:rPr>
                <w:delText xml:space="preserve"> string</w:delText>
              </w:r>
              <w:r w:rsidDel="00B96B10">
                <w:rPr>
                  <w:rFonts w:ascii="Times New Roman" w:hAnsi="Times New Roman" w:cs="Times New Roman"/>
                </w:rPr>
                <w:delText xml:space="preserve">, </w:delText>
              </w:r>
              <w:r w:rsidDel="00B96B10">
                <w:rPr>
                  <w:rFonts w:ascii="Times New Roman" w:hAnsi="Times New Roman" w:cs="Times New Roman"/>
                  <w:i/>
                </w:rPr>
                <w:delText>Str</w:delText>
              </w:r>
              <w:r w:rsidDel="00B96B10">
                <w:rPr>
                  <w:rFonts w:ascii="Times New Roman" w:hAnsi="Times New Roman" w:cs="Times New Roman"/>
                </w:rPr>
                <w:delText>,</w:delText>
              </w:r>
              <w:r w:rsidRPr="00E037C6" w:rsidDel="00B96B10">
                <w:rPr>
                  <w:rFonts w:ascii="Times New Roman" w:hAnsi="Times New Roman" w:cs="Times New Roman"/>
                </w:rPr>
                <w:delText xml:space="preserve"> to the screen after a blank line.</w:delText>
              </w:r>
            </w:del>
          </w:p>
        </w:tc>
      </w:tr>
      <w:tr w:rsidR="00B9489E" w:rsidRPr="00C07FB6" w:rsidDel="001E5B64" w:rsidTr="00B9489E">
        <w:trPr>
          <w:cantSplit/>
          <w:del w:id="302" w:author="Bonnie Jonkman" w:date="2013-04-03T12:45:00Z"/>
        </w:trPr>
        <w:tc>
          <w:tcPr>
            <w:tcW w:w="1729" w:type="dxa"/>
            <w:gridSpan w:val="2"/>
          </w:tcPr>
          <w:p w:rsidR="00B9489E" w:rsidRPr="00E037C6" w:rsidDel="001E5B64" w:rsidRDefault="00B9489E" w:rsidP="00B9489E">
            <w:pPr>
              <w:rPr>
                <w:del w:id="303" w:author="Bonnie Jonkman" w:date="2013-04-03T12:45:00Z"/>
                <w:rFonts w:ascii="Times New Roman" w:hAnsi="Times New Roman" w:cs="Times New Roman"/>
              </w:rPr>
            </w:pPr>
            <w:moveToRangeStart w:id="304" w:author="Bonnie Jonkman" w:date="2013-02-04T12:01:00Z" w:name="move347742627"/>
            <w:moveTo w:id="305" w:author="Bonnie Jonkman" w:date="2013-02-04T12:01:00Z">
              <w:del w:id="306" w:author="Bonnie Jonkman" w:date="2013-04-03T12:45:00Z">
                <w:r w:rsidDel="001E5B64">
                  <w:rPr>
                    <w:rFonts w:ascii="Times New Roman" w:hAnsi="Times New Roman" w:cs="Times New Roman"/>
                  </w:rPr>
                  <w:delText>Flt2LStr</w:delText>
                </w:r>
                <w:r w:rsidDel="001E5B64">
                  <w:rPr>
                    <w:rFonts w:ascii="Times New Roman" w:hAnsi="Times New Roman" w:cs="Times New Roman"/>
                  </w:rPr>
                  <w:br/>
                </w:r>
                <w:r w:rsidRPr="0082759E" w:rsidDel="001E5B64">
                  <w:rPr>
                    <w:rFonts w:ascii="Times New Roman" w:hAnsi="Times New Roman" w:cs="Times New Roman"/>
                    <w:i/>
                    <w:sz w:val="16"/>
                  </w:rPr>
                  <w:delText>(function)</w:delText>
                </w:r>
              </w:del>
            </w:moveTo>
          </w:p>
        </w:tc>
        <w:tc>
          <w:tcPr>
            <w:tcW w:w="1408" w:type="dxa"/>
          </w:tcPr>
          <w:p w:rsidR="00B9489E" w:rsidRPr="00E037C6" w:rsidDel="001E5B64" w:rsidRDefault="00B9489E" w:rsidP="00B9489E">
            <w:pPr>
              <w:rPr>
                <w:del w:id="307" w:author="Bonnie Jonkman" w:date="2013-04-03T12:45:00Z"/>
                <w:rFonts w:ascii="Times New Roman" w:hAnsi="Times New Roman" w:cs="Times New Roman"/>
              </w:rPr>
            </w:pPr>
            <w:moveTo w:id="308" w:author="Bonnie Jonkman" w:date="2013-02-04T12:01:00Z">
              <w:del w:id="309" w:author="Bonnie Jonkman" w:date="2013-04-03T12:45:00Z">
                <w:r w:rsidRPr="0082759E" w:rsidDel="001E5B64">
                  <w:rPr>
                    <w:rFonts w:ascii="Times New Roman" w:hAnsi="Times New Roman" w:cs="Times New Roman"/>
                  </w:rPr>
                  <w:delText>FltNum</w:delText>
                </w:r>
              </w:del>
            </w:moveTo>
          </w:p>
        </w:tc>
        <w:tc>
          <w:tcPr>
            <w:tcW w:w="6014" w:type="dxa"/>
          </w:tcPr>
          <w:p w:rsidR="00B9489E" w:rsidDel="001E5B64" w:rsidRDefault="00B9489E" w:rsidP="00B9489E">
            <w:pPr>
              <w:rPr>
                <w:del w:id="310" w:author="Bonnie Jonkman" w:date="2013-04-03T12:45:00Z"/>
                <w:rFonts w:ascii="Times New Roman" w:hAnsi="Times New Roman" w:cs="Times New Roman"/>
              </w:rPr>
            </w:pPr>
            <w:moveTo w:id="311" w:author="Bonnie Jonkman" w:date="2013-02-04T12:01:00Z">
              <w:del w:id="312" w:author="Bonnie Jonkman" w:date="2013-04-03T12:45:00Z">
                <w:r w:rsidDel="001E5B64">
                  <w:rPr>
                    <w:rFonts w:ascii="Times New Roman" w:hAnsi="Times New Roman" w:cs="Times New Roman"/>
                  </w:rPr>
                  <w:delText>Converts a REAL to a left-justified string.</w:delText>
                </w:r>
              </w:del>
            </w:moveTo>
          </w:p>
        </w:tc>
      </w:tr>
      <w:moveToRangeEnd w:id="304"/>
      <w:tr w:rsidR="00B96B10" w:rsidRPr="00C07FB6" w:rsidTr="00C37BAC">
        <w:trPr>
          <w:cantSplit/>
          <w:ins w:id="313" w:author="Bonnie Jonkman" w:date="2013-02-04T11:50:00Z"/>
        </w:trPr>
        <w:tc>
          <w:tcPr>
            <w:tcW w:w="1729" w:type="dxa"/>
            <w:gridSpan w:val="2"/>
          </w:tcPr>
          <w:p w:rsidR="00B96B10" w:rsidRDefault="00B96B10" w:rsidP="00E037C6">
            <w:pPr>
              <w:rPr>
                <w:ins w:id="314" w:author="Bonnie Jonkman" w:date="2013-02-04T11:50:00Z"/>
                <w:rFonts w:ascii="Times New Roman" w:hAnsi="Times New Roman" w:cs="Times New Roman"/>
              </w:rPr>
            </w:pPr>
          </w:p>
        </w:tc>
        <w:tc>
          <w:tcPr>
            <w:tcW w:w="1408" w:type="dxa"/>
          </w:tcPr>
          <w:p w:rsidR="00B96B10" w:rsidRPr="00E037C6" w:rsidRDefault="00B96B10" w:rsidP="00E0220E">
            <w:pPr>
              <w:rPr>
                <w:ins w:id="315" w:author="Bonnie Jonkman" w:date="2013-02-04T11:50:00Z"/>
                <w:rFonts w:ascii="Times New Roman" w:hAnsi="Times New Roman" w:cs="Times New Roman"/>
              </w:rPr>
            </w:pPr>
          </w:p>
        </w:tc>
        <w:tc>
          <w:tcPr>
            <w:tcW w:w="6014" w:type="dxa"/>
          </w:tcPr>
          <w:p w:rsidR="00B96B10" w:rsidRDefault="00B96B10" w:rsidP="0081330D">
            <w:pPr>
              <w:rPr>
                <w:ins w:id="316" w:author="Bonnie Jonkman" w:date="2013-02-04T11:50:00Z"/>
                <w:rFonts w:ascii="Times New Roman" w:hAnsi="Times New Roman" w:cs="Times New Roman"/>
              </w:rPr>
            </w:pPr>
          </w:p>
        </w:tc>
      </w:tr>
    </w:tbl>
    <w:p w:rsidR="00AE2CD5" w:rsidRDefault="00AE2CD5" w:rsidP="00125D58">
      <w:pPr>
        <w:spacing w:after="0"/>
        <w:rPr>
          <w:rFonts w:ascii="Times New Roman" w:hAnsi="Times New Roman" w:cs="Times New Roman"/>
          <w:b/>
          <w:u w:val="single"/>
        </w:rPr>
      </w:pPr>
      <w:del w:id="317" w:author="Bonnie Jonkman" w:date="2013-03-08T11:45:00Z">
        <w:r w:rsidDel="001330F8">
          <w:rPr>
            <w:rFonts w:ascii="Times New Roman" w:hAnsi="Times New Roman" w:cs="Times New Roman"/>
            <w:b/>
            <w:u w:val="single"/>
          </w:rPr>
          <w:br w:type="page"/>
        </w:r>
      </w:del>
    </w:p>
    <w:p w:rsidR="00125D58" w:rsidDel="001330F8" w:rsidRDefault="00125D58" w:rsidP="00125D58">
      <w:pPr>
        <w:spacing w:after="0"/>
        <w:rPr>
          <w:del w:id="318" w:author="Bonnie Jonkman" w:date="2013-03-08T11:45:00Z"/>
          <w:rFonts w:ascii="Times New Roman" w:hAnsi="Times New Roman" w:cs="Times New Roman"/>
        </w:rPr>
      </w:pPr>
      <w:del w:id="319" w:author="Bonnie Jonkman" w:date="2013-03-08T11:45:00Z">
        <w:r w:rsidRPr="00125D58" w:rsidDel="001330F8">
          <w:rPr>
            <w:rFonts w:ascii="Times New Roman" w:hAnsi="Times New Roman" w:cs="Times New Roman"/>
            <w:b/>
            <w:u w:val="single"/>
          </w:rPr>
          <w:delText>NWTC_Aero.f90</w:delText>
        </w:r>
      </w:del>
    </w:p>
    <w:p w:rsidR="00125D58" w:rsidDel="001330F8" w:rsidRDefault="00125D58" w:rsidP="00125D58">
      <w:pPr>
        <w:tabs>
          <w:tab w:val="left" w:pos="2340"/>
        </w:tabs>
        <w:spacing w:after="0"/>
        <w:ind w:left="720"/>
        <w:rPr>
          <w:del w:id="320" w:author="Bonnie Jonkman" w:date="2013-03-08T11:45:00Z"/>
          <w:rFonts w:ascii="Times New Roman" w:hAnsi="Times New Roman" w:cs="Times New Roman"/>
        </w:rPr>
      </w:pPr>
      <w:del w:id="321" w:author="Bonnie Jonkman" w:date="2013-03-08T11:45:00Z">
        <w:r w:rsidRPr="00125D58" w:rsidDel="001330F8">
          <w:rPr>
            <w:rFonts w:ascii="Times New Roman" w:hAnsi="Times New Roman" w:cs="Times New Roman"/>
          </w:rPr>
          <w:delText>This module contains aerodynamics routines with non-system-specific logic and references.</w:delText>
        </w:r>
        <w:r w:rsidDel="001330F8">
          <w:rPr>
            <w:rFonts w:ascii="Times New Roman" w:hAnsi="Times New Roman" w:cs="Times New Roman"/>
          </w:rPr>
          <w:delText xml:space="preserve">  It also contains g</w:delText>
        </w:r>
        <w:r w:rsidRPr="00125D58" w:rsidDel="001330F8">
          <w:rPr>
            <w:rFonts w:ascii="Times New Roman" w:hAnsi="Times New Roman" w:cs="Times New Roman"/>
          </w:rPr>
          <w:delText>lobal aerodynamics-related variables</w:delText>
        </w:r>
        <w:r w:rsidDel="001330F8">
          <w:rPr>
            <w:rFonts w:ascii="Times New Roman" w:hAnsi="Times New Roman" w:cs="Times New Roman"/>
          </w:rPr>
          <w:delText>.</w:delText>
        </w:r>
      </w:del>
    </w:p>
    <w:p w:rsidR="00125D58" w:rsidRPr="00125D58" w:rsidDel="001330F8" w:rsidRDefault="00125D58" w:rsidP="00125D58">
      <w:pPr>
        <w:spacing w:after="0"/>
        <w:rPr>
          <w:del w:id="322" w:author="Bonnie Jonkman" w:date="2013-03-08T11:45:00Z"/>
          <w:rFonts w:ascii="Times New Roman" w:hAnsi="Times New Roman" w:cs="Times New Roman"/>
          <w:u w:val="single"/>
        </w:rPr>
      </w:pPr>
      <w:del w:id="323" w:author="Bonnie Jonkman" w:date="2013-03-08T11:45:00Z">
        <w:r w:rsidRPr="00125D58" w:rsidDel="001330F8">
          <w:rPr>
            <w:rFonts w:ascii="Times New Roman" w:hAnsi="Times New Roman" w:cs="Times New Roman"/>
            <w:u w:val="single"/>
          </w:rPr>
          <w:delText>MODULE NWTC_Aero:</w:delText>
        </w:r>
      </w:del>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46"/>
        <w:gridCol w:w="1710"/>
        <w:gridCol w:w="5688"/>
      </w:tblGrid>
      <w:tr w:rsidR="00125D58" w:rsidDel="001330F8" w:rsidTr="00633588">
        <w:trPr>
          <w:cantSplit/>
          <w:tblHeader/>
          <w:del w:id="324" w:author="Bonnie Jonkman" w:date="2013-03-08T11:45:00Z"/>
        </w:trPr>
        <w:tc>
          <w:tcPr>
            <w:tcW w:w="1746" w:type="dxa"/>
            <w:tcBorders>
              <w:top w:val="nil"/>
            </w:tcBorders>
            <w:shd w:val="clear" w:color="auto" w:fill="D9D9D9" w:themeFill="background1" w:themeFillShade="D9"/>
          </w:tcPr>
          <w:p w:rsidR="00125D58" w:rsidRPr="00AE2CD5" w:rsidDel="001330F8" w:rsidRDefault="00125D58" w:rsidP="00B9489E">
            <w:pPr>
              <w:rPr>
                <w:del w:id="325" w:author="Bonnie Jonkman" w:date="2013-03-08T11:45:00Z"/>
                <w:rFonts w:ascii="Times New Roman" w:hAnsi="Times New Roman" w:cs="Times New Roman"/>
              </w:rPr>
            </w:pPr>
            <w:del w:id="326" w:author="Bonnie Jonkman" w:date="2013-03-08T11:45:00Z">
              <w:r w:rsidRPr="00AE2CD5" w:rsidDel="001330F8">
                <w:rPr>
                  <w:rFonts w:ascii="Times New Roman" w:hAnsi="Times New Roman" w:cs="Times New Roman"/>
                </w:rPr>
                <w:delText>Name</w:delText>
              </w:r>
            </w:del>
          </w:p>
        </w:tc>
        <w:tc>
          <w:tcPr>
            <w:tcW w:w="1710" w:type="dxa"/>
            <w:tcBorders>
              <w:top w:val="nil"/>
            </w:tcBorders>
            <w:shd w:val="clear" w:color="auto" w:fill="D9D9D9" w:themeFill="background1" w:themeFillShade="D9"/>
          </w:tcPr>
          <w:p w:rsidR="00125D58" w:rsidRPr="00AE2CD5" w:rsidDel="001330F8" w:rsidRDefault="00125D58" w:rsidP="00B9489E">
            <w:pPr>
              <w:rPr>
                <w:del w:id="327" w:author="Bonnie Jonkman" w:date="2013-03-08T11:45:00Z"/>
                <w:rFonts w:ascii="Times New Roman" w:hAnsi="Times New Roman" w:cs="Times New Roman"/>
              </w:rPr>
            </w:pPr>
            <w:del w:id="328" w:author="Bonnie Jonkman" w:date="2013-03-08T11:45:00Z">
              <w:r w:rsidRPr="00AE2CD5" w:rsidDel="001330F8">
                <w:rPr>
                  <w:rFonts w:ascii="Times New Roman" w:hAnsi="Times New Roman" w:cs="Times New Roman"/>
                </w:rPr>
                <w:delText>Arguments</w:delText>
              </w:r>
            </w:del>
          </w:p>
        </w:tc>
        <w:tc>
          <w:tcPr>
            <w:tcW w:w="5688" w:type="dxa"/>
            <w:tcBorders>
              <w:top w:val="nil"/>
            </w:tcBorders>
            <w:shd w:val="clear" w:color="auto" w:fill="D9D9D9" w:themeFill="background1" w:themeFillShade="D9"/>
          </w:tcPr>
          <w:p w:rsidR="00125D58" w:rsidRPr="00AE2CD5" w:rsidDel="001330F8" w:rsidRDefault="00125D58" w:rsidP="00B9489E">
            <w:pPr>
              <w:rPr>
                <w:del w:id="329" w:author="Bonnie Jonkman" w:date="2013-03-08T11:45:00Z"/>
                <w:rFonts w:ascii="Times New Roman" w:hAnsi="Times New Roman" w:cs="Times New Roman"/>
              </w:rPr>
            </w:pPr>
            <w:del w:id="330" w:author="Bonnie Jonkman" w:date="2013-03-08T11:45:00Z">
              <w:r w:rsidRPr="00AE2CD5" w:rsidDel="001330F8">
                <w:rPr>
                  <w:rFonts w:ascii="Times New Roman" w:hAnsi="Times New Roman" w:cs="Times New Roman"/>
                </w:rPr>
                <w:delText>Description</w:delText>
              </w:r>
            </w:del>
          </w:p>
        </w:tc>
      </w:tr>
      <w:tr w:rsidR="00125D58" w:rsidDel="001330F8" w:rsidTr="00633588">
        <w:trPr>
          <w:cantSplit/>
          <w:del w:id="331" w:author="Bonnie Jonkman" w:date="2013-03-08T11:45:00Z"/>
        </w:trPr>
        <w:tc>
          <w:tcPr>
            <w:tcW w:w="1746" w:type="dxa"/>
          </w:tcPr>
          <w:p w:rsidR="00125D58" w:rsidDel="001330F8" w:rsidRDefault="00125D58" w:rsidP="00B9489E">
            <w:pPr>
              <w:rPr>
                <w:del w:id="332" w:author="Bonnie Jonkman" w:date="2013-03-08T11:45:00Z"/>
                <w:rFonts w:ascii="Times New Roman" w:hAnsi="Times New Roman" w:cs="Times New Roman"/>
              </w:rPr>
            </w:pPr>
            <w:del w:id="333" w:author="Bonnie Jonkman" w:date="2013-03-08T11:45:00Z">
              <w:r w:rsidRPr="00125D58" w:rsidDel="001330F8">
                <w:rPr>
                  <w:rFonts w:ascii="Times New Roman" w:hAnsi="Times New Roman" w:cs="Times New Roman"/>
                </w:rPr>
                <w:delText>AeroInt</w:delText>
              </w:r>
            </w:del>
          </w:p>
        </w:tc>
        <w:tc>
          <w:tcPr>
            <w:tcW w:w="1710" w:type="dxa"/>
          </w:tcPr>
          <w:p w:rsidR="00125D58" w:rsidDel="001330F8" w:rsidRDefault="00125D58" w:rsidP="00125D58">
            <w:pPr>
              <w:rPr>
                <w:del w:id="334" w:author="Bonnie Jonkman" w:date="2013-03-08T11:45:00Z"/>
                <w:rFonts w:ascii="Times New Roman" w:hAnsi="Times New Roman" w:cs="Times New Roman"/>
              </w:rPr>
            </w:pPr>
            <w:del w:id="335" w:author="Bonnie Jonkman" w:date="2013-03-08T11:45:00Z">
              <w:r w:rsidRPr="00125D58" w:rsidDel="001330F8">
                <w:rPr>
                  <w:rFonts w:ascii="Times New Roman" w:hAnsi="Times New Roman" w:cs="Times New Roman"/>
                </w:rPr>
                <w:delText>ISeg,</w:delText>
              </w:r>
              <w:r w:rsidDel="001330F8">
                <w:rPr>
                  <w:rFonts w:ascii="Times New Roman" w:hAnsi="Times New Roman" w:cs="Times New Roman"/>
                </w:rPr>
                <w:br/>
              </w:r>
              <w:r w:rsidRPr="00125D58" w:rsidDel="001330F8">
                <w:rPr>
                  <w:rFonts w:ascii="Times New Roman" w:hAnsi="Times New Roman" w:cs="Times New Roman"/>
                </w:rPr>
                <w:delText>Alpha,</w:delText>
              </w:r>
              <w:r w:rsidDel="001330F8">
                <w:rPr>
                  <w:rFonts w:ascii="Times New Roman" w:hAnsi="Times New Roman" w:cs="Times New Roman"/>
                </w:rPr>
                <w:br/>
              </w:r>
              <w:r w:rsidRPr="00125D58" w:rsidDel="001330F8">
                <w:rPr>
                  <w:rFonts w:ascii="Times New Roman" w:hAnsi="Times New Roman" w:cs="Times New Roman"/>
                </w:rPr>
                <w:delText>Re,</w:delText>
              </w:r>
              <w:r w:rsidDel="001330F8">
                <w:rPr>
                  <w:rFonts w:ascii="Times New Roman" w:hAnsi="Times New Roman" w:cs="Times New Roman"/>
                </w:rPr>
                <w:br/>
              </w:r>
              <w:r w:rsidRPr="00125D58" w:rsidDel="001330F8">
                <w:rPr>
                  <w:rFonts w:ascii="Times New Roman" w:hAnsi="Times New Roman" w:cs="Times New Roman"/>
                </w:rPr>
                <w:delText>AF_Table, IntData,</w:delText>
              </w:r>
              <w:r w:rsidDel="001330F8">
                <w:rPr>
                  <w:rFonts w:ascii="Times New Roman" w:hAnsi="Times New Roman" w:cs="Times New Roman"/>
                </w:rPr>
                <w:br/>
              </w:r>
              <w:r w:rsidRPr="00125D58" w:rsidDel="001330F8">
                <w:rPr>
                  <w:rFonts w:ascii="Times New Roman" w:hAnsi="Times New Roman" w:cs="Times New Roman"/>
                </w:rPr>
                <w:delText>DoCl,</w:delText>
              </w:r>
              <w:r w:rsidDel="001330F8">
                <w:rPr>
                  <w:rFonts w:ascii="Times New Roman" w:hAnsi="Times New Roman" w:cs="Times New Roman"/>
                </w:rPr>
                <w:br/>
              </w:r>
              <w:r w:rsidRPr="00125D58" w:rsidDel="001330F8">
                <w:rPr>
                  <w:rFonts w:ascii="Times New Roman" w:hAnsi="Times New Roman" w:cs="Times New Roman"/>
                </w:rPr>
                <w:delText>DoCd,</w:delText>
              </w:r>
              <w:r w:rsidDel="001330F8">
                <w:rPr>
                  <w:rFonts w:ascii="Times New Roman" w:hAnsi="Times New Roman" w:cs="Times New Roman"/>
                </w:rPr>
                <w:br/>
              </w:r>
              <w:r w:rsidRPr="00125D58" w:rsidDel="001330F8">
                <w:rPr>
                  <w:rFonts w:ascii="Times New Roman" w:hAnsi="Times New Roman" w:cs="Times New Roman"/>
                </w:rPr>
                <w:delText>DoCm,</w:delText>
              </w:r>
              <w:r w:rsidDel="001330F8">
                <w:rPr>
                  <w:rFonts w:ascii="Times New Roman" w:hAnsi="Times New Roman" w:cs="Times New Roman"/>
                </w:rPr>
                <w:br/>
              </w:r>
              <w:r w:rsidRPr="00125D58" w:rsidDel="001330F8">
                <w:rPr>
                  <w:rFonts w:ascii="Times New Roman" w:hAnsi="Times New Roman" w:cs="Times New Roman"/>
                </w:rPr>
                <w:delText>DoCpmin,</w:delText>
              </w:r>
              <w:r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125D58" w:rsidDel="001330F8" w:rsidRDefault="00125D58" w:rsidP="00125D58">
            <w:pPr>
              <w:rPr>
                <w:del w:id="336" w:author="Bonnie Jonkman" w:date="2013-03-08T11:45:00Z"/>
                <w:rFonts w:ascii="Times New Roman" w:hAnsi="Times New Roman" w:cs="Times New Roman"/>
              </w:rPr>
            </w:pPr>
            <w:del w:id="337" w:author="Bonnie Jonkman" w:date="2013-03-08T11:45:00Z">
              <w:r w:rsidDel="001330F8">
                <w:rPr>
                  <w:rFonts w:ascii="Times New Roman" w:hAnsi="Times New Roman" w:cs="Times New Roman"/>
                </w:rPr>
                <w:delText>F</w:delText>
              </w:r>
              <w:r w:rsidRPr="00125D58" w:rsidDel="001330F8">
                <w:rPr>
                  <w:rFonts w:ascii="Times New Roman" w:hAnsi="Times New Roman" w:cs="Times New Roman"/>
                </w:rPr>
                <w:delText>inds the Re-bounding tables and then calls GetCoef() to get the</w:delText>
              </w:r>
              <w:r w:rsidDel="001330F8">
                <w:rPr>
                  <w:rFonts w:ascii="Times New Roman" w:hAnsi="Times New Roman" w:cs="Times New Roman"/>
                </w:rPr>
                <w:delText xml:space="preserve"> </w:delText>
              </w:r>
              <w:r w:rsidRPr="00125D58" w:rsidDel="001330F8">
                <w:rPr>
                  <w:rFonts w:ascii="Times New Roman" w:hAnsi="Times New Roman" w:cs="Times New Roman"/>
                </w:rPr>
                <w:delText>desired coefficients for the two tables and then interpolates between them.</w:delText>
              </w:r>
            </w:del>
          </w:p>
        </w:tc>
      </w:tr>
      <w:tr w:rsidR="00125D58" w:rsidDel="001330F8" w:rsidTr="00633588">
        <w:trPr>
          <w:cantSplit/>
          <w:del w:id="338" w:author="Bonnie Jonkman" w:date="2013-03-08T11:45:00Z"/>
        </w:trPr>
        <w:tc>
          <w:tcPr>
            <w:tcW w:w="1746" w:type="dxa"/>
          </w:tcPr>
          <w:p w:rsidR="00125D58" w:rsidRPr="00125D58" w:rsidDel="001330F8" w:rsidRDefault="00125D58" w:rsidP="00B9489E">
            <w:pPr>
              <w:rPr>
                <w:del w:id="339" w:author="Bonnie Jonkman" w:date="2013-03-08T11:45:00Z"/>
                <w:rFonts w:ascii="Times New Roman" w:hAnsi="Times New Roman" w:cs="Times New Roman"/>
              </w:rPr>
            </w:pPr>
            <w:del w:id="340" w:author="Bonnie Jonkman" w:date="2013-03-08T11:45:00Z">
              <w:r w:rsidRPr="00125D58" w:rsidDel="001330F8">
                <w:rPr>
                  <w:rFonts w:ascii="Times New Roman" w:hAnsi="Times New Roman" w:cs="Times New Roman"/>
                </w:rPr>
                <w:delText>CompDR</w:delText>
              </w:r>
            </w:del>
          </w:p>
        </w:tc>
        <w:tc>
          <w:tcPr>
            <w:tcW w:w="1710" w:type="dxa"/>
          </w:tcPr>
          <w:p w:rsidR="00125D58" w:rsidRPr="00125D58" w:rsidDel="001330F8" w:rsidRDefault="00125D58" w:rsidP="008B4048">
            <w:pPr>
              <w:rPr>
                <w:del w:id="341" w:author="Bonnie Jonkman" w:date="2013-03-08T11:45:00Z"/>
                <w:rFonts w:ascii="Times New Roman" w:hAnsi="Times New Roman" w:cs="Times New Roman"/>
              </w:rPr>
            </w:pPr>
            <w:del w:id="342" w:author="Bonnie Jonkman" w:date="2013-03-08T11:45:00Z">
              <w:r w:rsidRPr="00125D58" w:rsidDel="001330F8">
                <w:rPr>
                  <w:rFonts w:ascii="Times New Roman" w:hAnsi="Times New Roman" w:cs="Times New Roman"/>
                </w:rPr>
                <w:delText>NumSeg,</w:delText>
              </w:r>
              <w:r w:rsidR="008B4048" w:rsidDel="001330F8">
                <w:rPr>
                  <w:rFonts w:ascii="Times New Roman" w:hAnsi="Times New Roman" w:cs="Times New Roman"/>
                </w:rPr>
                <w:br/>
              </w:r>
              <w:r w:rsidRPr="00125D58" w:rsidDel="001330F8">
                <w:rPr>
                  <w:rFonts w:ascii="Times New Roman" w:hAnsi="Times New Roman" w:cs="Times New Roman"/>
                </w:rPr>
                <w:delText>RLoc,</w:delText>
              </w:r>
              <w:r w:rsidR="008B4048" w:rsidDel="001330F8">
                <w:rPr>
                  <w:rFonts w:ascii="Times New Roman" w:hAnsi="Times New Roman" w:cs="Times New Roman"/>
                </w:rPr>
                <w:br/>
              </w:r>
              <w:r w:rsidRPr="00125D58" w:rsidDel="001330F8">
                <w:rPr>
                  <w:rFonts w:ascii="Times New Roman" w:hAnsi="Times New Roman" w:cs="Times New Roman"/>
                </w:rPr>
                <w:delText>HubRad,</w:delText>
              </w:r>
              <w:r w:rsidR="008B4048" w:rsidDel="001330F8">
                <w:rPr>
                  <w:rFonts w:ascii="Times New Roman" w:hAnsi="Times New Roman" w:cs="Times New Roman"/>
                </w:rPr>
                <w:br/>
              </w:r>
              <w:r w:rsidRPr="00125D58" w:rsidDel="001330F8">
                <w:rPr>
                  <w:rFonts w:ascii="Times New Roman" w:hAnsi="Times New Roman" w:cs="Times New Roman"/>
                </w:rPr>
                <w:delText>RotorRad,</w:delText>
              </w:r>
              <w:r w:rsidR="008B4048" w:rsidDel="001330F8">
                <w:rPr>
                  <w:rFonts w:ascii="Times New Roman" w:hAnsi="Times New Roman" w:cs="Times New Roman"/>
                </w:rPr>
                <w:br/>
              </w:r>
              <w:r w:rsidRPr="00125D58" w:rsidDel="001330F8">
                <w:rPr>
                  <w:rFonts w:ascii="Times New Roman" w:hAnsi="Times New Roman" w:cs="Times New Roman"/>
                </w:rPr>
                <w:delText>DimenInp,</w:delText>
              </w:r>
              <w:r w:rsidR="008B4048" w:rsidDel="001330F8">
                <w:rPr>
                  <w:rFonts w:ascii="Times New Roman" w:hAnsi="Times New Roman" w:cs="Times New Roman"/>
                </w:rPr>
                <w:br/>
              </w:r>
              <w:r w:rsidRPr="00125D58" w:rsidDel="001330F8">
                <w:rPr>
                  <w:rFonts w:ascii="Times New Roman" w:hAnsi="Times New Roman" w:cs="Times New Roman"/>
                </w:rPr>
                <w:delText>DelRLoc,</w:delText>
              </w:r>
              <w:r w:rsidR="008B4048"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125D58" w:rsidDel="001330F8" w:rsidRDefault="008B4048" w:rsidP="00E002F2">
            <w:pPr>
              <w:rPr>
                <w:del w:id="343" w:author="Bonnie Jonkman" w:date="2013-03-08T11:45:00Z"/>
                <w:rFonts w:ascii="Times New Roman" w:hAnsi="Times New Roman" w:cs="Times New Roman"/>
              </w:rPr>
            </w:pPr>
            <w:del w:id="344" w:author="Bonnie Jonkman" w:date="2013-03-08T11:45:00Z">
              <w:r w:rsidDel="001330F8">
                <w:rPr>
                  <w:rFonts w:ascii="Times New Roman" w:hAnsi="Times New Roman" w:cs="Times New Roman"/>
                </w:rPr>
                <w:delText>C</w:delText>
              </w:r>
              <w:r w:rsidRPr="00125D58" w:rsidDel="001330F8">
                <w:rPr>
                  <w:rFonts w:ascii="Times New Roman" w:hAnsi="Times New Roman" w:cs="Times New Roman"/>
                </w:rPr>
                <w:delText>omputes the segment lengths from the local radii and the rotor radius.</w:delText>
              </w:r>
              <w:r w:rsidDel="001330F8">
                <w:rPr>
                  <w:rFonts w:ascii="Times New Roman" w:hAnsi="Times New Roman" w:cs="Times New Roman"/>
                </w:rPr>
                <w:delText xml:space="preserve">  </w:delText>
              </w:r>
              <w:r w:rsidRPr="00125D58" w:rsidDel="001330F8">
                <w:rPr>
                  <w:rFonts w:ascii="Times New Roman" w:hAnsi="Times New Roman" w:cs="Times New Roman"/>
                </w:rPr>
                <w:delText>It prints and error if the list of radii is not realizable.</w:delText>
              </w:r>
            </w:del>
          </w:p>
        </w:tc>
      </w:tr>
      <w:tr w:rsidR="008B4048" w:rsidDel="001330F8" w:rsidTr="00633588">
        <w:trPr>
          <w:cantSplit/>
          <w:del w:id="345" w:author="Bonnie Jonkman" w:date="2013-03-08T11:45:00Z"/>
        </w:trPr>
        <w:tc>
          <w:tcPr>
            <w:tcW w:w="1746" w:type="dxa"/>
          </w:tcPr>
          <w:p w:rsidR="008B4048" w:rsidRPr="00125D58" w:rsidDel="001330F8" w:rsidRDefault="008B4048" w:rsidP="00B9489E">
            <w:pPr>
              <w:rPr>
                <w:del w:id="346" w:author="Bonnie Jonkman" w:date="2013-03-08T11:45:00Z"/>
                <w:rFonts w:ascii="Times New Roman" w:hAnsi="Times New Roman" w:cs="Times New Roman"/>
              </w:rPr>
            </w:pPr>
            <w:del w:id="347" w:author="Bonnie Jonkman" w:date="2013-03-08T11:45:00Z">
              <w:r w:rsidRPr="00125D58" w:rsidDel="001330F8">
                <w:rPr>
                  <w:rFonts w:ascii="Times New Roman" w:hAnsi="Times New Roman" w:cs="Times New Roman"/>
                </w:rPr>
                <w:delText>GetAF</w:delText>
              </w:r>
            </w:del>
          </w:p>
        </w:tc>
        <w:tc>
          <w:tcPr>
            <w:tcW w:w="1710" w:type="dxa"/>
          </w:tcPr>
          <w:p w:rsidR="008B4048" w:rsidRPr="00125D58" w:rsidDel="001330F8" w:rsidRDefault="008B4048" w:rsidP="008B4048">
            <w:pPr>
              <w:rPr>
                <w:del w:id="348" w:author="Bonnie Jonkman" w:date="2013-03-08T11:45:00Z"/>
                <w:rFonts w:ascii="Times New Roman" w:hAnsi="Times New Roman" w:cs="Times New Roman"/>
              </w:rPr>
            </w:pPr>
            <w:del w:id="349" w:author="Bonnie Jonkman" w:date="2013-03-08T11:45:00Z">
              <w:r w:rsidRPr="00125D58" w:rsidDel="001330F8">
                <w:rPr>
                  <w:rFonts w:ascii="Times New Roman" w:hAnsi="Times New Roman" w:cs="Times New Roman"/>
                </w:rPr>
                <w:delText>AF_File,</w:delText>
              </w:r>
              <w:r w:rsidDel="001330F8">
                <w:rPr>
                  <w:rFonts w:ascii="Times New Roman" w:hAnsi="Times New Roman" w:cs="Times New Roman"/>
                </w:rPr>
                <w:br/>
              </w:r>
              <w:r w:rsidRPr="00125D58" w:rsidDel="001330F8">
                <w:rPr>
                  <w:rFonts w:ascii="Times New Roman" w:hAnsi="Times New Roman" w:cs="Times New Roman"/>
                </w:rPr>
                <w:delText>AF_Table,</w:delText>
              </w:r>
              <w:r w:rsidDel="001330F8">
                <w:rPr>
                  <w:rFonts w:ascii="Times New Roman" w:hAnsi="Times New Roman" w:cs="Times New Roman"/>
                </w:rPr>
                <w:br/>
              </w:r>
              <w:r w:rsidRPr="00125D58" w:rsidDel="001330F8">
                <w:rPr>
                  <w:rFonts w:ascii="Times New Roman" w:hAnsi="Times New Roman" w:cs="Times New Roman"/>
                </w:rPr>
                <w:delText>ISeg</w:delText>
              </w:r>
            </w:del>
          </w:p>
        </w:tc>
        <w:tc>
          <w:tcPr>
            <w:tcW w:w="5688" w:type="dxa"/>
          </w:tcPr>
          <w:p w:rsidR="008B4048" w:rsidRPr="00125D58" w:rsidDel="001330F8" w:rsidRDefault="008B4048" w:rsidP="008B4048">
            <w:pPr>
              <w:rPr>
                <w:del w:id="350" w:author="Bonnie Jonkman" w:date="2013-03-08T11:45:00Z"/>
                <w:rFonts w:ascii="Times New Roman" w:hAnsi="Times New Roman" w:cs="Times New Roman"/>
              </w:rPr>
            </w:pPr>
            <w:del w:id="351" w:author="Bonnie Jonkman" w:date="2013-03-08T11:45:00Z">
              <w:r w:rsidDel="001330F8">
                <w:rPr>
                  <w:rFonts w:ascii="Times New Roman" w:hAnsi="Times New Roman" w:cs="Times New Roman"/>
                </w:rPr>
                <w:delText>G</w:delText>
              </w:r>
              <w:r w:rsidRPr="00125D58" w:rsidDel="001330F8">
                <w:rPr>
                  <w:rFonts w:ascii="Times New Roman" w:hAnsi="Times New Roman" w:cs="Times New Roman"/>
                </w:rPr>
                <w:delText>et airfoil data from either a new NWTC-style or an old AeroDyn-style airfoil file.</w:delText>
              </w:r>
            </w:del>
          </w:p>
        </w:tc>
      </w:tr>
      <w:tr w:rsidR="008B4048" w:rsidDel="001330F8" w:rsidTr="00633588">
        <w:trPr>
          <w:cantSplit/>
          <w:del w:id="352" w:author="Bonnie Jonkman" w:date="2013-03-08T11:45:00Z"/>
        </w:trPr>
        <w:tc>
          <w:tcPr>
            <w:tcW w:w="1746" w:type="dxa"/>
          </w:tcPr>
          <w:p w:rsidR="008B4048" w:rsidRPr="00125D58" w:rsidDel="001330F8" w:rsidRDefault="008B4048" w:rsidP="00B9489E">
            <w:pPr>
              <w:rPr>
                <w:del w:id="353" w:author="Bonnie Jonkman" w:date="2013-03-08T11:45:00Z"/>
                <w:rFonts w:ascii="Times New Roman" w:hAnsi="Times New Roman" w:cs="Times New Roman"/>
              </w:rPr>
            </w:pPr>
            <w:del w:id="354" w:author="Bonnie Jonkman" w:date="2013-03-08T11:45:00Z">
              <w:r w:rsidRPr="00125D58" w:rsidDel="001330F8">
                <w:rPr>
                  <w:rFonts w:ascii="Times New Roman" w:hAnsi="Times New Roman" w:cs="Times New Roman"/>
                </w:rPr>
                <w:delText>GetCoef</w:delText>
              </w:r>
              <w:r w:rsidR="00975FBF" w:rsidDel="001330F8">
                <w:rPr>
                  <w:rFonts w:ascii="Times New Roman" w:hAnsi="Times New Roman" w:cs="Times New Roman"/>
                </w:rPr>
                <w:br/>
              </w:r>
              <w:r w:rsidR="00975FBF" w:rsidRPr="00975FBF" w:rsidDel="001330F8">
                <w:rPr>
                  <w:rFonts w:ascii="Times New Roman" w:hAnsi="Times New Roman" w:cs="Times New Roman"/>
                  <w:i/>
                  <w:sz w:val="16"/>
                </w:rPr>
                <w:delText>(function)</w:delText>
              </w:r>
            </w:del>
          </w:p>
        </w:tc>
        <w:tc>
          <w:tcPr>
            <w:tcW w:w="1710" w:type="dxa"/>
          </w:tcPr>
          <w:p w:rsidR="008B4048" w:rsidRPr="00125D58" w:rsidDel="001330F8" w:rsidRDefault="008B4048" w:rsidP="008B4048">
            <w:pPr>
              <w:rPr>
                <w:del w:id="355" w:author="Bonnie Jonkman" w:date="2013-03-08T11:45:00Z"/>
                <w:rFonts w:ascii="Times New Roman" w:hAnsi="Times New Roman" w:cs="Times New Roman"/>
              </w:rPr>
            </w:pPr>
            <w:del w:id="356" w:author="Bonnie Jonkman" w:date="2013-03-08T11:45:00Z">
              <w:r w:rsidRPr="00125D58" w:rsidDel="001330F8">
                <w:rPr>
                  <w:rFonts w:ascii="Times New Roman" w:hAnsi="Times New Roman" w:cs="Times New Roman"/>
                </w:rPr>
                <w:delText>ISeg,</w:delText>
              </w:r>
              <w:r w:rsidDel="001330F8">
                <w:rPr>
                  <w:rFonts w:ascii="Times New Roman" w:hAnsi="Times New Roman" w:cs="Times New Roman"/>
                </w:rPr>
                <w:br/>
              </w:r>
              <w:r w:rsidRPr="00125D58" w:rsidDel="001330F8">
                <w:rPr>
                  <w:rFonts w:ascii="Times New Roman" w:hAnsi="Times New Roman" w:cs="Times New Roman"/>
                </w:rPr>
                <w:delText>Alpha,</w:delText>
              </w:r>
              <w:r w:rsidDel="001330F8">
                <w:rPr>
                  <w:rFonts w:ascii="Times New Roman" w:hAnsi="Times New Roman" w:cs="Times New Roman"/>
                </w:rPr>
                <w:br/>
              </w:r>
              <w:r w:rsidRPr="00125D58" w:rsidDel="001330F8">
                <w:rPr>
                  <w:rFonts w:ascii="Times New Roman" w:hAnsi="Times New Roman" w:cs="Times New Roman"/>
                </w:rPr>
                <w:delText>AlfaTab,</w:delText>
              </w:r>
              <w:r w:rsidDel="001330F8">
                <w:rPr>
                  <w:rFonts w:ascii="Times New Roman" w:hAnsi="Times New Roman" w:cs="Times New Roman"/>
                </w:rPr>
                <w:br/>
              </w:r>
              <w:r w:rsidRPr="00125D58" w:rsidDel="001330F8">
                <w:rPr>
                  <w:rFonts w:ascii="Times New Roman" w:hAnsi="Times New Roman" w:cs="Times New Roman"/>
                </w:rPr>
                <w:delText>CoefTab,</w:delText>
              </w:r>
              <w:r w:rsidDel="001330F8">
                <w:rPr>
                  <w:rFonts w:ascii="Times New Roman" w:hAnsi="Times New Roman" w:cs="Times New Roman"/>
                </w:rPr>
                <w:br/>
              </w:r>
              <w:r w:rsidRPr="00125D58" w:rsidDel="001330F8">
                <w:rPr>
                  <w:rFonts w:ascii="Times New Roman" w:hAnsi="Times New Roman" w:cs="Times New Roman"/>
                </w:rPr>
                <w:delText>NumRows,</w:delText>
              </w:r>
              <w:r w:rsidDel="001330F8">
                <w:rPr>
                  <w:rFonts w:ascii="Times New Roman" w:hAnsi="Times New Roman" w:cs="Times New Roman"/>
                </w:rPr>
                <w:br/>
              </w:r>
              <w:r w:rsidRPr="00125D58" w:rsidDel="001330F8">
                <w:rPr>
                  <w:rFonts w:ascii="Times New Roman" w:hAnsi="Times New Roman" w:cs="Times New Roman"/>
                </w:rPr>
                <w:delText>Ind,</w:delText>
              </w:r>
              <w:r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8B4048" w:rsidRPr="00125D58" w:rsidDel="001330F8" w:rsidRDefault="008B4048" w:rsidP="008B4048">
            <w:pPr>
              <w:rPr>
                <w:del w:id="357" w:author="Bonnie Jonkman" w:date="2013-03-08T11:45:00Z"/>
                <w:rFonts w:ascii="Times New Roman" w:hAnsi="Times New Roman" w:cs="Times New Roman"/>
              </w:rPr>
            </w:pPr>
            <w:del w:id="358" w:author="Bonnie Jonkman" w:date="2013-03-08T11:45:00Z">
              <w:r w:rsidRPr="00125D58" w:rsidDel="001330F8">
                <w:rPr>
                  <w:rFonts w:ascii="Times New Roman" w:hAnsi="Times New Roman" w:cs="Times New Roman"/>
                </w:rPr>
                <w:delText>Interpolation routine for airfoil section coefficients.</w:delText>
              </w:r>
            </w:del>
          </w:p>
        </w:tc>
      </w:tr>
      <w:tr w:rsidR="008B4048" w:rsidDel="001330F8" w:rsidTr="00633588">
        <w:trPr>
          <w:cantSplit/>
          <w:del w:id="359" w:author="Bonnie Jonkman" w:date="2013-03-08T11:45:00Z"/>
        </w:trPr>
        <w:tc>
          <w:tcPr>
            <w:tcW w:w="1746" w:type="dxa"/>
          </w:tcPr>
          <w:p w:rsidR="008B4048" w:rsidRPr="00125D58" w:rsidDel="001330F8" w:rsidRDefault="008B4048" w:rsidP="00B9489E">
            <w:pPr>
              <w:rPr>
                <w:del w:id="360" w:author="Bonnie Jonkman" w:date="2013-03-08T11:45:00Z"/>
                <w:rFonts w:ascii="Times New Roman" w:hAnsi="Times New Roman" w:cs="Times New Roman"/>
              </w:rPr>
            </w:pPr>
            <w:del w:id="361" w:author="Bonnie Jonkman" w:date="2013-03-08T11:45:00Z">
              <w:r w:rsidRPr="00125D58" w:rsidDel="001330F8">
                <w:rPr>
                  <w:rFonts w:ascii="Times New Roman" w:hAnsi="Times New Roman" w:cs="Times New Roman"/>
                </w:rPr>
                <w:delText>GetCoefs</w:delText>
              </w:r>
            </w:del>
          </w:p>
        </w:tc>
        <w:tc>
          <w:tcPr>
            <w:tcW w:w="1710" w:type="dxa"/>
          </w:tcPr>
          <w:p w:rsidR="008B4048" w:rsidRPr="00125D58" w:rsidDel="001330F8" w:rsidRDefault="008B4048" w:rsidP="008B4048">
            <w:pPr>
              <w:rPr>
                <w:del w:id="362" w:author="Bonnie Jonkman" w:date="2013-03-08T11:45:00Z"/>
                <w:rFonts w:ascii="Times New Roman" w:hAnsi="Times New Roman" w:cs="Times New Roman"/>
              </w:rPr>
            </w:pPr>
            <w:del w:id="363" w:author="Bonnie Jonkman" w:date="2013-03-08T11:45:00Z">
              <w:r w:rsidRPr="00125D58" w:rsidDel="001330F8">
                <w:rPr>
                  <w:rFonts w:ascii="Times New Roman" w:hAnsi="Times New Roman" w:cs="Times New Roman"/>
                </w:rPr>
                <w:delText>ISeg,</w:delText>
              </w:r>
              <w:r w:rsidDel="001330F8">
                <w:rPr>
                  <w:rFonts w:ascii="Times New Roman" w:hAnsi="Times New Roman" w:cs="Times New Roman"/>
                </w:rPr>
                <w:br/>
              </w:r>
              <w:r w:rsidRPr="00125D58" w:rsidDel="001330F8">
                <w:rPr>
                  <w:rFonts w:ascii="Times New Roman" w:hAnsi="Times New Roman" w:cs="Times New Roman"/>
                </w:rPr>
                <w:delText>Alpha,</w:delText>
              </w:r>
              <w:r w:rsidDel="001330F8">
                <w:rPr>
                  <w:rFonts w:ascii="Times New Roman" w:hAnsi="Times New Roman" w:cs="Times New Roman"/>
                </w:rPr>
                <w:br/>
              </w:r>
              <w:r w:rsidRPr="00125D58" w:rsidDel="001330F8">
                <w:rPr>
                  <w:rFonts w:ascii="Times New Roman" w:hAnsi="Times New Roman" w:cs="Times New Roman"/>
                </w:rPr>
                <w:delText>Re,</w:delText>
              </w:r>
              <w:r w:rsidDel="001330F8">
                <w:rPr>
                  <w:rFonts w:ascii="Times New Roman" w:hAnsi="Times New Roman" w:cs="Times New Roman"/>
                </w:rPr>
                <w:br/>
              </w:r>
              <w:r w:rsidRPr="00125D58" w:rsidDel="001330F8">
                <w:rPr>
                  <w:rFonts w:ascii="Times New Roman" w:hAnsi="Times New Roman" w:cs="Times New Roman"/>
                </w:rPr>
                <w:delText>AF_Table,</w:delText>
              </w:r>
              <w:r w:rsidDel="001330F8">
                <w:rPr>
                  <w:rFonts w:ascii="Times New Roman" w:hAnsi="Times New Roman" w:cs="Times New Roman"/>
                </w:rPr>
                <w:br/>
              </w:r>
              <w:r w:rsidRPr="00125D58" w:rsidDel="001330F8">
                <w:rPr>
                  <w:rFonts w:ascii="Times New Roman" w:hAnsi="Times New Roman" w:cs="Times New Roman"/>
                </w:rPr>
                <w:delText>ClInt,</w:delText>
              </w:r>
              <w:r w:rsidDel="001330F8">
                <w:rPr>
                  <w:rFonts w:ascii="Times New Roman" w:hAnsi="Times New Roman" w:cs="Times New Roman"/>
                </w:rPr>
                <w:br/>
              </w:r>
              <w:r w:rsidRPr="00125D58" w:rsidDel="001330F8">
                <w:rPr>
                  <w:rFonts w:ascii="Times New Roman" w:hAnsi="Times New Roman" w:cs="Times New Roman"/>
                </w:rPr>
                <w:delText>CdInt,</w:delText>
              </w:r>
              <w:r w:rsidDel="001330F8">
                <w:rPr>
                  <w:rFonts w:ascii="Times New Roman" w:hAnsi="Times New Roman" w:cs="Times New Roman"/>
                </w:rPr>
                <w:br/>
              </w:r>
              <w:r w:rsidRPr="00125D58" w:rsidDel="001330F8">
                <w:rPr>
                  <w:rFonts w:ascii="Times New Roman" w:hAnsi="Times New Roman" w:cs="Times New Roman"/>
                </w:rPr>
                <w:delText>CmInt,</w:delText>
              </w:r>
              <w:r w:rsidDel="001330F8">
                <w:rPr>
                  <w:rFonts w:ascii="Times New Roman" w:hAnsi="Times New Roman" w:cs="Times New Roman"/>
                </w:rPr>
                <w:br/>
              </w:r>
              <w:r w:rsidRPr="00125D58" w:rsidDel="001330F8">
                <w:rPr>
                  <w:rFonts w:ascii="Times New Roman" w:hAnsi="Times New Roman" w:cs="Times New Roman"/>
                </w:rPr>
                <w:delText>CpminInt,</w:delText>
              </w:r>
              <w:r w:rsidDel="001330F8">
                <w:rPr>
                  <w:rFonts w:ascii="Times New Roman" w:hAnsi="Times New Roman" w:cs="Times New Roman"/>
                </w:rPr>
                <w:br/>
              </w:r>
              <w:r w:rsidRPr="00125D58" w:rsidDel="001330F8">
                <w:rPr>
                  <w:rFonts w:ascii="Times New Roman" w:hAnsi="Times New Roman" w:cs="Times New Roman"/>
                </w:rPr>
                <w:delText>DoCl,</w:delText>
              </w:r>
              <w:r w:rsidDel="001330F8">
                <w:rPr>
                  <w:rFonts w:ascii="Times New Roman" w:hAnsi="Times New Roman" w:cs="Times New Roman"/>
                </w:rPr>
                <w:br/>
              </w:r>
              <w:r w:rsidRPr="00125D58" w:rsidDel="001330F8">
                <w:rPr>
                  <w:rFonts w:ascii="Times New Roman" w:hAnsi="Times New Roman" w:cs="Times New Roman"/>
                </w:rPr>
                <w:delText>DoCd,</w:delText>
              </w:r>
              <w:r w:rsidDel="001330F8">
                <w:rPr>
                  <w:rFonts w:ascii="Times New Roman" w:hAnsi="Times New Roman" w:cs="Times New Roman"/>
                </w:rPr>
                <w:br/>
              </w:r>
              <w:r w:rsidRPr="00125D58" w:rsidDel="001330F8">
                <w:rPr>
                  <w:rFonts w:ascii="Times New Roman" w:hAnsi="Times New Roman" w:cs="Times New Roman"/>
                </w:rPr>
                <w:delText>DoCm,</w:delText>
              </w:r>
              <w:r w:rsidDel="001330F8">
                <w:rPr>
                  <w:rFonts w:ascii="Times New Roman" w:hAnsi="Times New Roman" w:cs="Times New Roman"/>
                </w:rPr>
                <w:br/>
              </w:r>
              <w:r w:rsidRPr="00125D58" w:rsidDel="001330F8">
                <w:rPr>
                  <w:rFonts w:ascii="Times New Roman" w:hAnsi="Times New Roman" w:cs="Times New Roman"/>
                </w:rPr>
                <w:delText>DoCpmin,</w:delText>
              </w:r>
              <w:r w:rsidDel="001330F8">
                <w:rPr>
                  <w:rFonts w:ascii="Times New Roman" w:hAnsi="Times New Roman" w:cs="Times New Roman"/>
                </w:rPr>
                <w:br/>
              </w:r>
              <w:r w:rsidRPr="00125D58" w:rsidDel="001330F8">
                <w:rPr>
                  <w:rFonts w:ascii="Times New Roman" w:hAnsi="Times New Roman" w:cs="Times New Roman"/>
                </w:rPr>
                <w:delText>ErrStat</w:delText>
              </w:r>
            </w:del>
          </w:p>
        </w:tc>
        <w:tc>
          <w:tcPr>
            <w:tcW w:w="5688" w:type="dxa"/>
          </w:tcPr>
          <w:p w:rsidR="008B4048" w:rsidRPr="00125D58" w:rsidDel="001330F8" w:rsidRDefault="008B4048" w:rsidP="008B4048">
            <w:pPr>
              <w:rPr>
                <w:del w:id="364" w:author="Bonnie Jonkman" w:date="2013-03-08T11:45:00Z"/>
                <w:rFonts w:ascii="Times New Roman" w:hAnsi="Times New Roman" w:cs="Times New Roman"/>
              </w:rPr>
            </w:pPr>
            <w:del w:id="365" w:author="Bonnie Jonkman" w:date="2013-03-08T11:45:00Z">
              <w:r w:rsidDel="001330F8">
                <w:rPr>
                  <w:rFonts w:ascii="Times New Roman" w:hAnsi="Times New Roman" w:cs="Times New Roman"/>
                </w:rPr>
                <w:delText>F</w:delText>
              </w:r>
              <w:r w:rsidRPr="00125D58" w:rsidDel="001330F8">
                <w:rPr>
                  <w:rFonts w:ascii="Times New Roman" w:hAnsi="Times New Roman" w:cs="Times New Roman"/>
                </w:rPr>
                <w:delText>inds the Re-bounding tables and then calls GetCoef() to get the</w:delText>
              </w:r>
              <w:r w:rsidDel="001330F8">
                <w:rPr>
                  <w:rFonts w:ascii="Times New Roman" w:hAnsi="Times New Roman" w:cs="Times New Roman"/>
                </w:rPr>
                <w:delText xml:space="preserve"> </w:delText>
              </w:r>
              <w:r w:rsidRPr="00125D58" w:rsidDel="001330F8">
                <w:rPr>
                  <w:rFonts w:ascii="Times New Roman" w:hAnsi="Times New Roman" w:cs="Times New Roman"/>
                </w:rPr>
                <w:delText>desired coefficients for the two tables and then interpolates between them.</w:delText>
              </w:r>
            </w:del>
          </w:p>
          <w:p w:rsidR="008B4048" w:rsidRPr="00125D58" w:rsidDel="001330F8" w:rsidRDefault="008B4048" w:rsidP="008B4048">
            <w:pPr>
              <w:rPr>
                <w:del w:id="366" w:author="Bonnie Jonkman" w:date="2013-03-08T11:45:00Z"/>
                <w:rFonts w:ascii="Times New Roman" w:hAnsi="Times New Roman" w:cs="Times New Roman"/>
              </w:rPr>
            </w:pPr>
          </w:p>
        </w:tc>
      </w:tr>
    </w:tbl>
    <w:p w:rsidR="00A66463" w:rsidRDefault="00A66463" w:rsidP="00225EED">
      <w:pPr>
        <w:spacing w:after="0"/>
        <w:rPr>
          <w:rFonts w:ascii="Times New Roman" w:hAnsi="Times New Roman" w:cs="Times New Roman"/>
        </w:rPr>
      </w:pPr>
    </w:p>
    <w:sectPr w:rsidR="00A66463" w:rsidSect="004E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FE7D11"/>
    <w:multiLevelType w:val="hybridMultilevel"/>
    <w:tmpl w:val="9F4A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2"/>
  </w:compat>
  <w:rsids>
    <w:rsidRoot w:val="00A237C5"/>
    <w:rsid w:val="00004E5A"/>
    <w:rsid w:val="00016201"/>
    <w:rsid w:val="000336E3"/>
    <w:rsid w:val="000705C1"/>
    <w:rsid w:val="00083EAF"/>
    <w:rsid w:val="00093108"/>
    <w:rsid w:val="000A15C6"/>
    <w:rsid w:val="000D1633"/>
    <w:rsid w:val="000D54DA"/>
    <w:rsid w:val="000D78C2"/>
    <w:rsid w:val="000E583C"/>
    <w:rsid w:val="000F1108"/>
    <w:rsid w:val="00104166"/>
    <w:rsid w:val="00106467"/>
    <w:rsid w:val="00125D58"/>
    <w:rsid w:val="001330F8"/>
    <w:rsid w:val="00142085"/>
    <w:rsid w:val="00190F94"/>
    <w:rsid w:val="001A044F"/>
    <w:rsid w:val="001C36BD"/>
    <w:rsid w:val="001E5B64"/>
    <w:rsid w:val="001F5E56"/>
    <w:rsid w:val="00225EED"/>
    <w:rsid w:val="002810D2"/>
    <w:rsid w:val="002B1951"/>
    <w:rsid w:val="002C2466"/>
    <w:rsid w:val="002D7E14"/>
    <w:rsid w:val="003026BC"/>
    <w:rsid w:val="0030482A"/>
    <w:rsid w:val="003229FA"/>
    <w:rsid w:val="003808EA"/>
    <w:rsid w:val="003E407A"/>
    <w:rsid w:val="00400A7D"/>
    <w:rsid w:val="004528C7"/>
    <w:rsid w:val="0045399E"/>
    <w:rsid w:val="00457C87"/>
    <w:rsid w:val="0046102E"/>
    <w:rsid w:val="0046391E"/>
    <w:rsid w:val="00481ADD"/>
    <w:rsid w:val="004B1B78"/>
    <w:rsid w:val="004B1D69"/>
    <w:rsid w:val="004B40E1"/>
    <w:rsid w:val="004E08FE"/>
    <w:rsid w:val="004E4421"/>
    <w:rsid w:val="004F6A6C"/>
    <w:rsid w:val="0050168A"/>
    <w:rsid w:val="00516C9E"/>
    <w:rsid w:val="00531565"/>
    <w:rsid w:val="00533FF0"/>
    <w:rsid w:val="00547CEB"/>
    <w:rsid w:val="005522C2"/>
    <w:rsid w:val="005625D9"/>
    <w:rsid w:val="005828B4"/>
    <w:rsid w:val="00590FA6"/>
    <w:rsid w:val="005941B0"/>
    <w:rsid w:val="005B5FB2"/>
    <w:rsid w:val="005D41CE"/>
    <w:rsid w:val="006232D3"/>
    <w:rsid w:val="00633588"/>
    <w:rsid w:val="00635530"/>
    <w:rsid w:val="00637C08"/>
    <w:rsid w:val="00646366"/>
    <w:rsid w:val="00656638"/>
    <w:rsid w:val="006B400D"/>
    <w:rsid w:val="006D23F4"/>
    <w:rsid w:val="006E0955"/>
    <w:rsid w:val="0070024C"/>
    <w:rsid w:val="007212C0"/>
    <w:rsid w:val="00730717"/>
    <w:rsid w:val="007672E6"/>
    <w:rsid w:val="00783CD6"/>
    <w:rsid w:val="007944AA"/>
    <w:rsid w:val="007A15AE"/>
    <w:rsid w:val="007A72BA"/>
    <w:rsid w:val="0081330D"/>
    <w:rsid w:val="00826FD5"/>
    <w:rsid w:val="0082759E"/>
    <w:rsid w:val="00840146"/>
    <w:rsid w:val="008555D1"/>
    <w:rsid w:val="008568C9"/>
    <w:rsid w:val="00877147"/>
    <w:rsid w:val="008953D2"/>
    <w:rsid w:val="008B4048"/>
    <w:rsid w:val="008C7544"/>
    <w:rsid w:val="008D638E"/>
    <w:rsid w:val="008F515D"/>
    <w:rsid w:val="009040B5"/>
    <w:rsid w:val="00912D3B"/>
    <w:rsid w:val="00922207"/>
    <w:rsid w:val="0095105A"/>
    <w:rsid w:val="009725DC"/>
    <w:rsid w:val="00975FBF"/>
    <w:rsid w:val="009B1D16"/>
    <w:rsid w:val="009C6E75"/>
    <w:rsid w:val="009D1BBF"/>
    <w:rsid w:val="00A1359C"/>
    <w:rsid w:val="00A237C5"/>
    <w:rsid w:val="00A56F96"/>
    <w:rsid w:val="00A66463"/>
    <w:rsid w:val="00AC202A"/>
    <w:rsid w:val="00AE2CD5"/>
    <w:rsid w:val="00B00C07"/>
    <w:rsid w:val="00B17ACA"/>
    <w:rsid w:val="00B31B18"/>
    <w:rsid w:val="00B32818"/>
    <w:rsid w:val="00B41591"/>
    <w:rsid w:val="00B4735F"/>
    <w:rsid w:val="00B84BF6"/>
    <w:rsid w:val="00B9489E"/>
    <w:rsid w:val="00B96B10"/>
    <w:rsid w:val="00BB2721"/>
    <w:rsid w:val="00BB47E5"/>
    <w:rsid w:val="00BD6E5B"/>
    <w:rsid w:val="00BF3C41"/>
    <w:rsid w:val="00BF65CD"/>
    <w:rsid w:val="00C07FB6"/>
    <w:rsid w:val="00C12602"/>
    <w:rsid w:val="00C37BAC"/>
    <w:rsid w:val="00CB5B72"/>
    <w:rsid w:val="00CD3D4E"/>
    <w:rsid w:val="00CE4B18"/>
    <w:rsid w:val="00D246E6"/>
    <w:rsid w:val="00D45447"/>
    <w:rsid w:val="00D7044F"/>
    <w:rsid w:val="00D75C10"/>
    <w:rsid w:val="00D91FD9"/>
    <w:rsid w:val="00DA7979"/>
    <w:rsid w:val="00DB3223"/>
    <w:rsid w:val="00DE4977"/>
    <w:rsid w:val="00DF3F3B"/>
    <w:rsid w:val="00DF5D38"/>
    <w:rsid w:val="00E002F2"/>
    <w:rsid w:val="00E0220E"/>
    <w:rsid w:val="00E037C6"/>
    <w:rsid w:val="00E048D4"/>
    <w:rsid w:val="00E13048"/>
    <w:rsid w:val="00E217E1"/>
    <w:rsid w:val="00E41E85"/>
    <w:rsid w:val="00E55B7F"/>
    <w:rsid w:val="00E90CC2"/>
    <w:rsid w:val="00EC6D99"/>
    <w:rsid w:val="00EE0785"/>
    <w:rsid w:val="00F01DBD"/>
    <w:rsid w:val="00F2484A"/>
    <w:rsid w:val="00F27097"/>
    <w:rsid w:val="00F441B2"/>
    <w:rsid w:val="00F609C1"/>
    <w:rsid w:val="00FA0D99"/>
    <w:rsid w:val="00FB0261"/>
    <w:rsid w:val="00FD0150"/>
    <w:rsid w:val="00FF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 w:type="table" w:styleId="LightList-Accent1">
    <w:name w:val="Light List Accent 1"/>
    <w:basedOn w:val="TableNormal"/>
    <w:uiPriority w:val="61"/>
    <w:rsid w:val="00452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75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10"/>
    <w:rPr>
      <w:rFonts w:ascii="Tahoma" w:hAnsi="Tahoma" w:cs="Tahoma"/>
      <w:sz w:val="16"/>
      <w:szCs w:val="16"/>
    </w:rPr>
  </w:style>
  <w:style w:type="paragraph" w:styleId="Revision">
    <w:name w:val="Revision"/>
    <w:hidden/>
    <w:uiPriority w:val="99"/>
    <w:semiHidden/>
    <w:rsid w:val="00B96B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9292</TotalTime>
  <Pages>10</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123</cp:revision>
  <dcterms:created xsi:type="dcterms:W3CDTF">2012-07-26T16:02:00Z</dcterms:created>
  <dcterms:modified xsi:type="dcterms:W3CDTF">2013-04-03T18:46:00Z</dcterms:modified>
</cp:coreProperties>
</file>