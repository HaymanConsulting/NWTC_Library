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CD6" w:rsidRPr="00783CD6" w:rsidRDefault="00783CD6" w:rsidP="00783CD6">
      <w:pPr>
        <w:jc w:val="center"/>
        <w:rPr>
          <w:rFonts w:ascii="Times New Roman" w:hAnsi="Times New Roman" w:cs="Times New Roman"/>
          <w:sz w:val="28"/>
          <w:u w:val="single"/>
        </w:rPr>
      </w:pPr>
      <w:r w:rsidRPr="00783CD6">
        <w:rPr>
          <w:rFonts w:ascii="Times New Roman" w:hAnsi="Times New Roman" w:cs="Times New Roman"/>
          <w:sz w:val="28"/>
          <w:u w:val="single"/>
        </w:rPr>
        <w:t>NWTC Library – short overview of subroutines and functions</w:t>
      </w:r>
    </w:p>
    <w:p w:rsidR="000A15C6" w:rsidRDefault="00637C08" w:rsidP="00783CD6">
      <w:pPr>
        <w:rPr>
          <w:rFonts w:ascii="Times New Roman" w:hAnsi="Times New Roman" w:cs="Times New Roman"/>
        </w:rPr>
      </w:pPr>
      <w:r>
        <w:rPr>
          <w:rFonts w:ascii="Times New Roman" w:hAnsi="Times New Roman" w:cs="Times New Roman"/>
        </w:rPr>
        <w:t>26-Jul-2012: A</w:t>
      </w:r>
      <w:r w:rsidR="008F515D">
        <w:rPr>
          <w:rFonts w:ascii="Times New Roman" w:hAnsi="Times New Roman" w:cs="Times New Roman"/>
        </w:rPr>
        <w:t>. Platt</w:t>
      </w:r>
      <w:r w:rsidR="008F515D">
        <w:rPr>
          <w:rFonts w:ascii="Times New Roman" w:hAnsi="Times New Roman" w:cs="Times New Roman"/>
        </w:rPr>
        <w:br/>
        <w:t>24-Oct-2012: B. Jonkman</w:t>
      </w:r>
      <w:r w:rsidR="008F515D">
        <w:rPr>
          <w:rFonts w:ascii="Times New Roman" w:hAnsi="Times New Roman" w:cs="Times New Roman"/>
        </w:rPr>
        <w:br/>
        <w:t>4-Dec-2012: A. Platt</w:t>
      </w:r>
      <w:r w:rsidR="00CB5B72">
        <w:rPr>
          <w:rFonts w:ascii="Times New Roman" w:hAnsi="Times New Roman" w:cs="Times New Roman"/>
        </w:rPr>
        <w:t xml:space="preserve">  (v 1.05.02a)</w:t>
      </w:r>
      <w:r w:rsidR="000A15C6">
        <w:rPr>
          <w:rFonts w:ascii="Times New Roman" w:hAnsi="Times New Roman" w:cs="Times New Roman"/>
        </w:rPr>
        <w:br/>
      </w:r>
      <w:r w:rsidR="00877147">
        <w:rPr>
          <w:rFonts w:ascii="Times New Roman" w:hAnsi="Times New Roman" w:cs="Times New Roman"/>
        </w:rPr>
        <w:t>7</w:t>
      </w:r>
      <w:r w:rsidR="000A15C6">
        <w:rPr>
          <w:rFonts w:ascii="Times New Roman" w:hAnsi="Times New Roman" w:cs="Times New Roman"/>
        </w:rPr>
        <w:t>-Dec-2012: B. Jonkman</w:t>
      </w:r>
      <w:r w:rsidR="003026BC">
        <w:rPr>
          <w:rFonts w:ascii="Times New Roman" w:hAnsi="Times New Roman" w:cs="Times New Roman"/>
        </w:rPr>
        <w:t xml:space="preserve"> (v1.06.0</w:t>
      </w:r>
      <w:r w:rsidR="008C7544">
        <w:rPr>
          <w:rFonts w:ascii="Times New Roman" w:hAnsi="Times New Roman" w:cs="Times New Roman"/>
        </w:rPr>
        <w:t>0</w:t>
      </w:r>
      <w:r w:rsidR="00877147">
        <w:rPr>
          <w:rFonts w:ascii="Times New Roman" w:hAnsi="Times New Roman" w:cs="Times New Roman"/>
        </w:rPr>
        <w:t>b</w:t>
      </w:r>
      <w:bookmarkStart w:id="0" w:name="_GoBack"/>
      <w:bookmarkEnd w:id="0"/>
      <w:r w:rsidR="003026BC">
        <w:rPr>
          <w:rFonts w:ascii="Times New Roman" w:hAnsi="Times New Roman" w:cs="Times New Roman"/>
        </w:rPr>
        <w:t>)</w:t>
      </w:r>
    </w:p>
    <w:p w:rsidR="00A56F96" w:rsidRDefault="00783CD6" w:rsidP="00783CD6">
      <w:pPr>
        <w:rPr>
          <w:rFonts w:ascii="Times New Roman" w:hAnsi="Times New Roman" w:cs="Times New Roman"/>
        </w:rPr>
      </w:pPr>
      <w:r>
        <w:rPr>
          <w:rFonts w:ascii="Times New Roman" w:hAnsi="Times New Roman" w:cs="Times New Roman"/>
        </w:rPr>
        <w:t xml:space="preserve">This documentation was developed for </w:t>
      </w:r>
      <w:r w:rsidR="008B4048">
        <w:rPr>
          <w:rFonts w:ascii="Times New Roman" w:hAnsi="Times New Roman" w:cs="Times New Roman"/>
        </w:rPr>
        <w:t>v</w:t>
      </w:r>
      <w:r>
        <w:rPr>
          <w:rFonts w:ascii="Times New Roman" w:hAnsi="Times New Roman" w:cs="Times New Roman"/>
        </w:rPr>
        <w:t>ersion</w:t>
      </w:r>
      <w:r w:rsidR="008B4048">
        <w:rPr>
          <w:rFonts w:ascii="Times New Roman" w:hAnsi="Times New Roman" w:cs="Times New Roman"/>
        </w:rPr>
        <w:t xml:space="preserve"> 1.0</w:t>
      </w:r>
      <w:r w:rsidR="00A1359C">
        <w:rPr>
          <w:rFonts w:ascii="Times New Roman" w:hAnsi="Times New Roman" w:cs="Times New Roman"/>
        </w:rPr>
        <w:t>5</w:t>
      </w:r>
      <w:r w:rsidR="008B4048">
        <w:rPr>
          <w:rFonts w:ascii="Times New Roman" w:hAnsi="Times New Roman" w:cs="Times New Roman"/>
        </w:rPr>
        <w:t>.0</w:t>
      </w:r>
      <w:r w:rsidR="00A1359C">
        <w:rPr>
          <w:rFonts w:ascii="Times New Roman" w:hAnsi="Times New Roman" w:cs="Times New Roman"/>
        </w:rPr>
        <w:t>0</w:t>
      </w:r>
      <w:r>
        <w:rPr>
          <w:rFonts w:ascii="Times New Roman" w:hAnsi="Times New Roman" w:cs="Times New Roman"/>
        </w:rPr>
        <w:t xml:space="preserve"> of the NWTC Library. Some changes may take place in</w:t>
      </w:r>
      <w:r w:rsidR="00A1359C">
        <w:rPr>
          <w:rFonts w:ascii="Times New Roman" w:hAnsi="Times New Roman" w:cs="Times New Roman"/>
        </w:rPr>
        <w:t xml:space="preserve"> later versions of the library</w:t>
      </w:r>
      <w:r>
        <w:rPr>
          <w:rFonts w:ascii="Times New Roman" w:hAnsi="Times New Roman" w:cs="Times New Roman"/>
        </w:rPr>
        <w:t>.</w:t>
      </w:r>
    </w:p>
    <w:p w:rsidR="00783CD6" w:rsidRPr="00225EED" w:rsidRDefault="00783CD6" w:rsidP="00783CD6">
      <w:pPr>
        <w:rPr>
          <w:rFonts w:ascii="Times New Roman" w:hAnsi="Times New Roman" w:cs="Times New Roman"/>
        </w:rPr>
      </w:pPr>
      <w:r>
        <w:rPr>
          <w:rFonts w:ascii="Times New Roman" w:hAnsi="Times New Roman" w:cs="Times New Roman"/>
        </w:rPr>
        <w:t>Each file is listed separately with its MODULE and contained subroutines and functions. Unless noted otherwise, the listed routines are subroutines.</w:t>
      </w:r>
    </w:p>
    <w:p w:rsidR="00533FF0" w:rsidRDefault="00225EED" w:rsidP="005941B0">
      <w:pPr>
        <w:spacing w:after="0"/>
        <w:ind w:left="720" w:hanging="720"/>
        <w:rPr>
          <w:rFonts w:ascii="Times New Roman" w:hAnsi="Times New Roman" w:cs="Times New Roman"/>
        </w:rPr>
      </w:pPr>
      <w:r w:rsidRPr="00225EED">
        <w:rPr>
          <w:rFonts w:ascii="Times New Roman" w:hAnsi="Times New Roman" w:cs="Times New Roman"/>
          <w:b/>
          <w:u w:val="single"/>
        </w:rPr>
        <w:t>SingPrec.f90</w:t>
      </w:r>
      <w:r w:rsidRPr="00225EED">
        <w:rPr>
          <w:rFonts w:ascii="Times New Roman" w:hAnsi="Times New Roman" w:cs="Times New Roman"/>
        </w:rPr>
        <w:t xml:space="preserve"> (DoublePrec.f90)</w:t>
      </w:r>
    </w:p>
    <w:p w:rsidR="00225EED" w:rsidRPr="00225EED" w:rsidRDefault="00225EED" w:rsidP="00533FF0">
      <w:pPr>
        <w:spacing w:after="0"/>
        <w:ind w:left="1440" w:hanging="720"/>
        <w:rPr>
          <w:rFonts w:ascii="Times New Roman" w:hAnsi="Times New Roman" w:cs="Times New Roman"/>
        </w:rPr>
      </w:pPr>
      <w:r>
        <w:rPr>
          <w:rFonts w:ascii="Times New Roman" w:hAnsi="Times New Roman" w:cs="Times New Roman"/>
        </w:rPr>
        <w:t>Declares kind for single- or double-precision floating-point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7398"/>
      </w:tblGrid>
      <w:tr w:rsidR="00225EED" w:rsidTr="00225EED">
        <w:tc>
          <w:tcPr>
            <w:tcW w:w="2178" w:type="dxa"/>
          </w:tcPr>
          <w:p w:rsidR="00225EED" w:rsidRPr="00D45447" w:rsidRDefault="00225EED" w:rsidP="00225EED">
            <w:pPr>
              <w:rPr>
                <w:rFonts w:ascii="Times New Roman" w:hAnsi="Times New Roman" w:cs="Times New Roman"/>
                <w:u w:val="single"/>
              </w:rPr>
            </w:pPr>
            <w:r w:rsidRPr="00D45447">
              <w:rPr>
                <w:rFonts w:ascii="Times New Roman" w:hAnsi="Times New Roman" w:cs="Times New Roman"/>
                <w:u w:val="single"/>
              </w:rPr>
              <w:t>MODULE Precision:</w:t>
            </w:r>
          </w:p>
        </w:tc>
        <w:tc>
          <w:tcPr>
            <w:tcW w:w="7398" w:type="dxa"/>
          </w:tcPr>
          <w:p w:rsidR="00225EED" w:rsidRDefault="00225EED" w:rsidP="00225EED">
            <w:pPr>
              <w:rPr>
                <w:rFonts w:ascii="Times New Roman" w:hAnsi="Times New Roman" w:cs="Times New Roman"/>
              </w:rPr>
            </w:pPr>
            <w:r w:rsidRPr="00225EED">
              <w:rPr>
                <w:rFonts w:ascii="Times New Roman" w:hAnsi="Times New Roman" w:cs="Times New Roman"/>
              </w:rPr>
              <w:t>Stores constants to specify the KIND of variables.</w:t>
            </w:r>
            <w:r>
              <w:rPr>
                <w:rFonts w:ascii="Times New Roman" w:hAnsi="Times New Roman" w:cs="Times New Roman"/>
              </w:rPr>
              <w:t xml:space="preserve"> This module only contains constants.</w:t>
            </w:r>
          </w:p>
        </w:tc>
      </w:tr>
    </w:tbl>
    <w:p w:rsidR="00F441B2" w:rsidRDefault="00F441B2" w:rsidP="00225EED">
      <w:pPr>
        <w:spacing w:after="0"/>
        <w:rPr>
          <w:rFonts w:ascii="Times New Roman" w:hAnsi="Times New Roman" w:cs="Times New Roman"/>
        </w:rPr>
      </w:pPr>
    </w:p>
    <w:p w:rsidR="00533FF0" w:rsidRDefault="00533FF0" w:rsidP="00533FF0">
      <w:pPr>
        <w:spacing w:after="0"/>
        <w:rPr>
          <w:rFonts w:ascii="Times New Roman" w:hAnsi="Times New Roman" w:cs="Times New Roman"/>
          <w:b/>
          <w:u w:val="single"/>
        </w:rPr>
      </w:pPr>
      <w:r w:rsidRPr="0030482A">
        <w:rPr>
          <w:rFonts w:ascii="Times New Roman" w:hAnsi="Times New Roman" w:cs="Times New Roman"/>
          <w:b/>
          <w:u w:val="single"/>
        </w:rPr>
        <w:t>NWTC_Library.f90</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w:t>
      </w:r>
      <w:r>
        <w:rPr>
          <w:rFonts w:ascii="Times New Roman" w:hAnsi="Times New Roman" w:cs="Times New Roman"/>
        </w:rPr>
        <w:br/>
      </w:r>
      <w:r w:rsidR="000F1108">
        <w:rPr>
          <w:rFonts w:ascii="Times New Roman" w:hAnsi="Times New Roman" w:cs="Times New Roman"/>
        </w:rPr>
        <w:t xml:space="preserve">ModMesh.f90, </w:t>
      </w:r>
      <w:r w:rsidRPr="0030482A">
        <w:rPr>
          <w:rFonts w:ascii="Times New Roman" w:hAnsi="Times New Roman" w:cs="Times New Roman"/>
        </w:rPr>
        <w:t>NWTC_Aero.f90</w:t>
      </w:r>
      <w:r>
        <w:rPr>
          <w:rFonts w:ascii="Times New Roman" w:hAnsi="Times New Roman" w:cs="Times New Roman"/>
        </w:rPr>
        <w:t>,</w:t>
      </w:r>
      <w:r w:rsidRPr="0030482A">
        <w:rPr>
          <w:rFonts w:ascii="Times New Roman" w:hAnsi="Times New Roman" w:cs="Times New Roman"/>
        </w:rPr>
        <w:t xml:space="preserve"> NWTC_IO.f90</w:t>
      </w:r>
      <w:r>
        <w:rPr>
          <w:rFonts w:ascii="Times New Roman" w:hAnsi="Times New Roman" w:cs="Times New Roman"/>
        </w:rPr>
        <w:t>,</w:t>
      </w:r>
      <w:r w:rsidRPr="0030482A">
        <w:rPr>
          <w:rFonts w:ascii="Times New Roman" w:hAnsi="Times New Roman" w:cs="Times New Roman"/>
        </w:rPr>
        <w:t xml:space="preserve"> NWTC_Library.f90</w:t>
      </w:r>
      <w:r>
        <w:rPr>
          <w:rFonts w:ascii="Times New Roman" w:hAnsi="Times New Roman" w:cs="Times New Roman"/>
        </w:rPr>
        <w:t>, and</w:t>
      </w:r>
      <w:r w:rsidRPr="0030482A">
        <w:rPr>
          <w:rFonts w:ascii="Times New Roman" w:hAnsi="Times New Roman" w:cs="Times New Roman"/>
        </w:rPr>
        <w:t xml:space="preserve"> NWTC_Num.f90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Requires one, but not both, of the following files:</w:t>
      </w:r>
      <w:r>
        <w:rPr>
          <w:rFonts w:ascii="Times New Roman" w:hAnsi="Times New Roman" w:cs="Times New Roman"/>
        </w:rPr>
        <w:br/>
      </w:r>
      <w:r w:rsidRPr="0030482A">
        <w:rPr>
          <w:rFonts w:ascii="Times New Roman" w:hAnsi="Times New Roman" w:cs="Times New Roman"/>
        </w:rPr>
        <w:t>DoubPrec.f90</w:t>
      </w:r>
      <w:r>
        <w:rPr>
          <w:rFonts w:ascii="Times New Roman" w:hAnsi="Times New Roman" w:cs="Times New Roman"/>
        </w:rPr>
        <w:t xml:space="preserve"> or </w:t>
      </w:r>
      <w:r w:rsidRPr="0030482A">
        <w:rPr>
          <w:rFonts w:ascii="Times New Roman" w:hAnsi="Times New Roman" w:cs="Times New Roman"/>
        </w:rPr>
        <w:t>SingPrec.f90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Your project must include one, and only one, of the following files:</w:t>
      </w:r>
      <w:r>
        <w:rPr>
          <w:rFonts w:ascii="Times New Roman" w:hAnsi="Times New Roman" w:cs="Times New Roman"/>
        </w:rPr>
        <w:br/>
      </w:r>
      <w:r w:rsidRPr="0030482A">
        <w:rPr>
          <w:rFonts w:ascii="Times New Roman" w:hAnsi="Times New Roman" w:cs="Times New Roman"/>
        </w:rPr>
        <w:t>SysIVF.f90</w:t>
      </w:r>
      <w:r>
        <w:rPr>
          <w:rFonts w:ascii="Times New Roman" w:hAnsi="Times New Roman" w:cs="Times New Roman"/>
        </w:rPr>
        <w:t xml:space="preserve">, </w:t>
      </w:r>
      <w:r w:rsidRPr="0030482A">
        <w:rPr>
          <w:rFonts w:ascii="Times New Roman" w:hAnsi="Times New Roman" w:cs="Times New Roman"/>
        </w:rPr>
        <w:t>SysGnu</w:t>
      </w:r>
      <w:r w:rsidR="005D41CE">
        <w:rPr>
          <w:rFonts w:ascii="Times New Roman" w:hAnsi="Times New Roman" w:cs="Times New Roman"/>
        </w:rPr>
        <w:t>Linux</w:t>
      </w:r>
      <w:r w:rsidRPr="0030482A">
        <w:rPr>
          <w:rFonts w:ascii="Times New Roman" w:hAnsi="Times New Roman" w:cs="Times New Roman"/>
        </w:rPr>
        <w:t>.f90</w:t>
      </w:r>
      <w:r>
        <w:rPr>
          <w:rFonts w:ascii="Times New Roman" w:hAnsi="Times New Roman" w:cs="Times New Roman"/>
        </w:rPr>
        <w:t>,</w:t>
      </w:r>
      <w:r w:rsidRPr="0030482A">
        <w:rPr>
          <w:rFonts w:ascii="Times New Roman" w:hAnsi="Times New Roman" w:cs="Times New Roman"/>
        </w:rPr>
        <w:t xml:space="preserve"> </w:t>
      </w:r>
      <w:r w:rsidR="005D41CE">
        <w:rPr>
          <w:rFonts w:ascii="Times New Roman" w:hAnsi="Times New Roman" w:cs="Times New Roman"/>
        </w:rPr>
        <w:t xml:space="preserve">SysGunWin.f90, </w:t>
      </w:r>
      <w:r w:rsidRPr="0030482A">
        <w:rPr>
          <w:rFonts w:ascii="Times New Roman" w:hAnsi="Times New Roman" w:cs="Times New Roman"/>
        </w:rPr>
        <w:t>SysIFL.f90</w:t>
      </w:r>
      <w:r>
        <w:rPr>
          <w:rFonts w:ascii="Times New Roman" w:hAnsi="Times New Roman" w:cs="Times New Roman"/>
        </w:rPr>
        <w:t xml:space="preserve">, </w:t>
      </w:r>
      <w:r w:rsidRPr="0030482A">
        <w:rPr>
          <w:rFonts w:ascii="Times New Roman" w:hAnsi="Times New Roman" w:cs="Times New Roman"/>
        </w:rPr>
        <w:t>SysMatlab.f90</w:t>
      </w:r>
      <w:r w:rsidR="000A15C6">
        <w:rPr>
          <w:rFonts w:ascii="Times New Roman" w:hAnsi="Times New Roman" w:cs="Times New Roman"/>
        </w:rPr>
        <w:t>, or SysIVF_</w:t>
      </w:r>
      <w:r w:rsidR="00093108">
        <w:rPr>
          <w:rFonts w:ascii="Times New Roman" w:hAnsi="Times New Roman" w:cs="Times New Roman"/>
        </w:rPr>
        <w:t>L</w:t>
      </w:r>
      <w:r w:rsidR="000A15C6">
        <w:rPr>
          <w:rFonts w:ascii="Times New Roman" w:hAnsi="Times New Roman" w:cs="Times New Roman"/>
        </w:rPr>
        <w:t>abview.f90</w:t>
      </w:r>
      <w:r>
        <w:rPr>
          <w:rFonts w:ascii="Times New Roman" w:hAnsi="Times New Roman" w:cs="Times New Roman"/>
        </w:rPr>
        <w:t>.</w:t>
      </w:r>
    </w:p>
    <w:p w:rsidR="00533FF0" w:rsidRDefault="00533FF0" w:rsidP="00533FF0">
      <w:pPr>
        <w:spacing w:after="0"/>
        <w:ind w:left="1152" w:hanging="432"/>
        <w:rPr>
          <w:rFonts w:ascii="Times New Roman" w:hAnsi="Times New Roman" w:cs="Times New Roman"/>
        </w:rPr>
      </w:pPr>
      <w:r w:rsidRPr="0030482A">
        <w:rPr>
          <w:rFonts w:ascii="Times New Roman" w:hAnsi="Times New Roman" w:cs="Times New Roman"/>
        </w:rPr>
        <w:t>Compilation order for command-line compilation:</w:t>
      </w:r>
      <w:r>
        <w:rPr>
          <w:rFonts w:ascii="Times New Roman" w:hAnsi="Times New Roman" w:cs="Times New Roman"/>
        </w:rPr>
        <w:br/>
      </w:r>
      <w:r w:rsidRPr="0030482A">
        <w:rPr>
          <w:rFonts w:ascii="Times New Roman" w:hAnsi="Times New Roman" w:cs="Times New Roman"/>
        </w:rPr>
        <w:t>SingPrec.f90 (DoubPrec.f90)</w:t>
      </w:r>
      <w:r>
        <w:rPr>
          <w:rFonts w:ascii="Times New Roman" w:hAnsi="Times New Roman" w:cs="Times New Roman"/>
        </w:rPr>
        <w:br/>
      </w:r>
      <w:r w:rsidRPr="0030482A">
        <w:rPr>
          <w:rFonts w:ascii="Times New Roman" w:hAnsi="Times New Roman" w:cs="Times New Roman"/>
        </w:rPr>
        <w:t>Sys</w:t>
      </w:r>
      <w:r w:rsidR="00016201">
        <w:rPr>
          <w:rFonts w:ascii="Times New Roman" w:hAnsi="Times New Roman" w:cs="Times New Roman"/>
        </w:rPr>
        <w:t>I</w:t>
      </w:r>
      <w:r w:rsidRPr="0030482A">
        <w:rPr>
          <w:rFonts w:ascii="Times New Roman" w:hAnsi="Times New Roman" w:cs="Times New Roman"/>
        </w:rPr>
        <w:t>VF.f90 (or other Sys*.f90 file)</w:t>
      </w:r>
      <w:r>
        <w:rPr>
          <w:rFonts w:ascii="Times New Roman" w:hAnsi="Times New Roman" w:cs="Times New Roman"/>
        </w:rPr>
        <w:br/>
      </w:r>
      <w:r w:rsidRPr="0030482A">
        <w:rPr>
          <w:rFonts w:ascii="Times New Roman" w:hAnsi="Times New Roman" w:cs="Times New Roman"/>
        </w:rPr>
        <w:t>NWTC_IO.f90</w:t>
      </w:r>
      <w:r>
        <w:rPr>
          <w:rFonts w:ascii="Times New Roman" w:hAnsi="Times New Roman" w:cs="Times New Roman"/>
        </w:rPr>
        <w:br/>
      </w:r>
      <w:r w:rsidRPr="0030482A">
        <w:rPr>
          <w:rFonts w:ascii="Times New Roman" w:hAnsi="Times New Roman" w:cs="Times New Roman"/>
        </w:rPr>
        <w:t>NWTC_Num.f90</w:t>
      </w:r>
      <w:r>
        <w:rPr>
          <w:rFonts w:ascii="Times New Roman" w:hAnsi="Times New Roman" w:cs="Times New Roman"/>
        </w:rPr>
        <w:br/>
      </w:r>
      <w:r w:rsidRPr="0030482A">
        <w:rPr>
          <w:rFonts w:ascii="Times New Roman" w:hAnsi="Times New Roman" w:cs="Times New Roman"/>
        </w:rPr>
        <w:t>NWTC_Aero.f90</w:t>
      </w:r>
      <w:r w:rsidR="000F1108">
        <w:rPr>
          <w:rFonts w:ascii="Times New Roman" w:hAnsi="Times New Roman" w:cs="Times New Roman"/>
        </w:rPr>
        <w:br/>
        <w:t>ModMesh.f90</w:t>
      </w:r>
      <w:r>
        <w:rPr>
          <w:rFonts w:ascii="Times New Roman" w:hAnsi="Times New Roman" w:cs="Times New Roman"/>
        </w:rPr>
        <w:br/>
        <w:t>N</w:t>
      </w:r>
      <w:r w:rsidRPr="0030482A">
        <w:rPr>
          <w:rFonts w:ascii="Times New Roman" w:hAnsi="Times New Roman" w:cs="Times New Roman"/>
        </w:rPr>
        <w:t>WTC_Library.f90</w:t>
      </w:r>
    </w:p>
    <w:p w:rsidR="00533FF0" w:rsidRPr="0030482A" w:rsidRDefault="00533FF0" w:rsidP="00533FF0">
      <w:pPr>
        <w:spacing w:after="0"/>
        <w:ind w:left="720"/>
        <w:rPr>
          <w:rFonts w:ascii="Times New Roman" w:hAnsi="Times New Roman" w:cs="Times New Roman"/>
        </w:rPr>
      </w:pPr>
      <w:r w:rsidRPr="0030482A">
        <w:rPr>
          <w:rFonts w:ascii="Times New Roman" w:hAnsi="Times New Roman" w:cs="Times New Roman"/>
        </w:rPr>
        <w:t>Invoking programs should call NWTC_Init() to initialize data importa</w:t>
      </w:r>
      <w:r>
        <w:rPr>
          <w:rFonts w:ascii="Times New Roman" w:hAnsi="Times New Roman" w:cs="Times New Roman"/>
        </w:rPr>
        <w:t>nt to the use of the library.</w:t>
      </w:r>
    </w:p>
    <w:p w:rsidR="00533FF0" w:rsidRDefault="00533FF0" w:rsidP="00533FF0">
      <w:pPr>
        <w:spacing w:after="0"/>
        <w:rPr>
          <w:rFonts w:ascii="Times New Roman" w:hAnsi="Times New Roman" w:cs="Times New Roman"/>
          <w:u w:val="single"/>
        </w:rPr>
      </w:pPr>
    </w:p>
    <w:p w:rsidR="00533FF0" w:rsidRPr="0030482A" w:rsidRDefault="00533FF0" w:rsidP="00533FF0">
      <w:pPr>
        <w:spacing w:after="0"/>
        <w:rPr>
          <w:rFonts w:ascii="Times New Roman" w:hAnsi="Times New Roman" w:cs="Times New Roman"/>
          <w:u w:val="single"/>
        </w:rPr>
      </w:pPr>
      <w:r w:rsidRPr="0030482A">
        <w:rPr>
          <w:rFonts w:ascii="Times New Roman" w:hAnsi="Times New Roman" w:cs="Times New Roman"/>
          <w:u w:val="single"/>
        </w:rPr>
        <w:t>MODULE NWTC_Library</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72"/>
        <w:gridCol w:w="1396"/>
        <w:gridCol w:w="4183"/>
      </w:tblGrid>
      <w:tr w:rsidR="00533FF0" w:rsidRPr="00C07FB6" w:rsidTr="00633588">
        <w:tc>
          <w:tcPr>
            <w:tcW w:w="3572"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Name</w:t>
            </w:r>
          </w:p>
        </w:tc>
        <w:tc>
          <w:tcPr>
            <w:tcW w:w="1396"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Arguments</w:t>
            </w:r>
          </w:p>
        </w:tc>
        <w:tc>
          <w:tcPr>
            <w:tcW w:w="4183" w:type="dxa"/>
            <w:tcBorders>
              <w:top w:val="nil"/>
            </w:tcBorders>
            <w:shd w:val="clear" w:color="auto" w:fill="D9D9D9" w:themeFill="background1" w:themeFillShade="D9"/>
          </w:tcPr>
          <w:p w:rsidR="00533FF0" w:rsidRPr="00AE2CD5" w:rsidRDefault="00533FF0" w:rsidP="00E037C6">
            <w:pPr>
              <w:rPr>
                <w:rFonts w:ascii="Times New Roman" w:hAnsi="Times New Roman" w:cs="Times New Roman"/>
              </w:rPr>
            </w:pPr>
            <w:r w:rsidRPr="00AE2CD5">
              <w:rPr>
                <w:rFonts w:ascii="Times New Roman" w:hAnsi="Times New Roman" w:cs="Times New Roman"/>
              </w:rPr>
              <w:t>Description</w:t>
            </w:r>
          </w:p>
        </w:tc>
      </w:tr>
      <w:tr w:rsidR="00533FF0" w:rsidRPr="00C07FB6" w:rsidTr="00E037C6">
        <w:tc>
          <w:tcPr>
            <w:tcW w:w="3572"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NWTC_Init</w:t>
            </w:r>
          </w:p>
        </w:tc>
        <w:tc>
          <w:tcPr>
            <w:tcW w:w="1396"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ProgNameIn,</w:t>
            </w:r>
            <w:r>
              <w:rPr>
                <w:rFonts w:ascii="Times New Roman" w:hAnsi="Times New Roman" w:cs="Times New Roman"/>
              </w:rPr>
              <w:br/>
            </w:r>
            <w:r w:rsidRPr="0030482A">
              <w:rPr>
                <w:rFonts w:ascii="Times New Roman" w:hAnsi="Times New Roman" w:cs="Times New Roman"/>
              </w:rPr>
              <w:t>ProgVerIn</w:t>
            </w:r>
          </w:p>
        </w:tc>
        <w:tc>
          <w:tcPr>
            <w:tcW w:w="4183" w:type="dxa"/>
          </w:tcPr>
          <w:p w:rsidR="00533FF0" w:rsidRPr="00C07FB6" w:rsidRDefault="00533FF0" w:rsidP="00E037C6">
            <w:pPr>
              <w:rPr>
                <w:rFonts w:ascii="Times New Roman" w:hAnsi="Times New Roman" w:cs="Times New Roman"/>
                <w:u w:val="single"/>
              </w:rPr>
            </w:pPr>
            <w:r w:rsidRPr="0030482A">
              <w:rPr>
                <w:rFonts w:ascii="Times New Roman" w:hAnsi="Times New Roman" w:cs="Times New Roman"/>
              </w:rPr>
              <w:t xml:space="preserve">Initialize </w:t>
            </w:r>
            <w:r w:rsidRPr="00106467">
              <w:rPr>
                <w:rFonts w:ascii="Times New Roman" w:hAnsi="Times New Roman" w:cs="Times New Roman"/>
                <w:i/>
              </w:rPr>
              <w:t>ProgName</w:t>
            </w:r>
            <w:r w:rsidRPr="0030482A">
              <w:rPr>
                <w:rFonts w:ascii="Times New Roman" w:hAnsi="Times New Roman" w:cs="Times New Roman"/>
              </w:rPr>
              <w:t xml:space="preserve"> and </w:t>
            </w:r>
            <w:r w:rsidRPr="00106467">
              <w:rPr>
                <w:rFonts w:ascii="Times New Roman" w:hAnsi="Times New Roman" w:cs="Times New Roman"/>
                <w:i/>
              </w:rPr>
              <w:t>ProgVer</w:t>
            </w:r>
            <w:r w:rsidRPr="0030482A">
              <w:rPr>
                <w:rFonts w:ascii="Times New Roman" w:hAnsi="Times New Roman" w:cs="Times New Roman"/>
              </w:rPr>
              <w:t xml:space="preserve"> if parameters have been passed</w:t>
            </w:r>
            <w:r>
              <w:rPr>
                <w:rFonts w:ascii="Times New Roman" w:hAnsi="Times New Roman" w:cs="Times New Roman"/>
              </w:rPr>
              <w:t xml:space="preserve">.  </w:t>
            </w:r>
            <w:r w:rsidRPr="0030482A">
              <w:rPr>
                <w:rFonts w:ascii="Times New Roman" w:hAnsi="Times New Roman" w:cs="Times New Roman"/>
              </w:rPr>
              <w:t xml:space="preserve">This routine </w:t>
            </w:r>
            <w:r>
              <w:rPr>
                <w:rFonts w:ascii="Times New Roman" w:hAnsi="Times New Roman" w:cs="Times New Roman"/>
              </w:rPr>
              <w:t xml:space="preserve">then </w:t>
            </w:r>
            <w:r w:rsidRPr="0030482A">
              <w:rPr>
                <w:rFonts w:ascii="Times New Roman" w:hAnsi="Times New Roman" w:cs="Times New Roman"/>
              </w:rPr>
              <w:t>calls all required initialization routines.</w:t>
            </w:r>
            <w:r>
              <w:rPr>
                <w:rFonts w:ascii="Times New Roman" w:hAnsi="Times New Roman" w:cs="Times New Roman"/>
              </w:rPr>
              <w:t xml:space="preserve">  </w:t>
            </w:r>
            <w:r w:rsidRPr="0030482A">
              <w:rPr>
                <w:rFonts w:ascii="Times New Roman" w:hAnsi="Times New Roman" w:cs="Times New Roman"/>
              </w:rPr>
              <w:t>Write the version of the NWTC subroutine library that we are running</w:t>
            </w:r>
          </w:p>
        </w:tc>
      </w:tr>
    </w:tbl>
    <w:p w:rsidR="00533FF0" w:rsidRDefault="00533FF0" w:rsidP="00533FF0">
      <w:pPr>
        <w:spacing w:after="0"/>
        <w:rPr>
          <w:rFonts w:ascii="Times New Roman" w:hAnsi="Times New Roman" w:cs="Times New Roman"/>
        </w:rPr>
      </w:pPr>
    </w:p>
    <w:p w:rsidR="00F441B2" w:rsidRDefault="00F441B2">
      <w:pPr>
        <w:rPr>
          <w:rFonts w:ascii="Times New Roman" w:hAnsi="Times New Roman" w:cs="Times New Roman"/>
        </w:rPr>
      </w:pPr>
      <w:r>
        <w:rPr>
          <w:rFonts w:ascii="Times New Roman" w:hAnsi="Times New Roman" w:cs="Times New Roman"/>
        </w:rPr>
        <w:br w:type="page"/>
      </w:r>
    </w:p>
    <w:p w:rsidR="00A66463" w:rsidRDefault="005941B0" w:rsidP="00EE0785">
      <w:pPr>
        <w:tabs>
          <w:tab w:val="left" w:pos="2340"/>
        </w:tabs>
        <w:spacing w:after="0"/>
        <w:ind w:left="720" w:hanging="720"/>
        <w:rPr>
          <w:rFonts w:ascii="Times New Roman" w:hAnsi="Times New Roman" w:cs="Times New Roman"/>
        </w:rPr>
      </w:pPr>
      <w:r w:rsidRPr="005941B0">
        <w:rPr>
          <w:rFonts w:ascii="Times New Roman" w:hAnsi="Times New Roman" w:cs="Times New Roman"/>
          <w:b/>
          <w:u w:val="single"/>
        </w:rPr>
        <w:lastRenderedPageBreak/>
        <w:t>SysIVF.f90</w:t>
      </w:r>
      <w:r w:rsidRPr="005941B0">
        <w:rPr>
          <w:rFonts w:ascii="Times New Roman" w:hAnsi="Times New Roman" w:cs="Times New Roman"/>
        </w:rPr>
        <w:t xml:space="preserve"> (</w:t>
      </w:r>
      <w:r w:rsidR="004528C7" w:rsidRPr="004528C7">
        <w:rPr>
          <w:rFonts w:ascii="Times New Roman" w:hAnsi="Times New Roman" w:cs="Times New Roman"/>
        </w:rPr>
        <w:t>SysGnu</w:t>
      </w:r>
      <w:r w:rsidR="004528C7">
        <w:rPr>
          <w:rFonts w:ascii="Times New Roman" w:hAnsi="Times New Roman" w:cs="Times New Roman"/>
        </w:rPr>
        <w:t>Linux</w:t>
      </w:r>
      <w:r w:rsidRPr="005941B0">
        <w:rPr>
          <w:rFonts w:ascii="Times New Roman" w:hAnsi="Times New Roman" w:cs="Times New Roman"/>
        </w:rPr>
        <w:t xml:space="preserve">.f90, </w:t>
      </w:r>
      <w:r w:rsidR="004528C7" w:rsidRPr="004528C7">
        <w:rPr>
          <w:rFonts w:ascii="Times New Roman" w:hAnsi="Times New Roman" w:cs="Times New Roman"/>
        </w:rPr>
        <w:t>SysGnu</w:t>
      </w:r>
      <w:r w:rsidR="004528C7">
        <w:rPr>
          <w:rFonts w:ascii="Times New Roman" w:hAnsi="Times New Roman" w:cs="Times New Roman"/>
        </w:rPr>
        <w:t>Win</w:t>
      </w:r>
      <w:r w:rsidR="004528C7" w:rsidRPr="005941B0">
        <w:rPr>
          <w:rFonts w:ascii="Times New Roman" w:hAnsi="Times New Roman" w:cs="Times New Roman"/>
        </w:rPr>
        <w:t>.f90,</w:t>
      </w:r>
      <w:r w:rsidR="004528C7">
        <w:rPr>
          <w:rFonts w:ascii="Times New Roman" w:hAnsi="Times New Roman" w:cs="Times New Roman"/>
        </w:rPr>
        <w:t xml:space="preserve"> </w:t>
      </w:r>
      <w:r w:rsidRPr="005941B0">
        <w:rPr>
          <w:rFonts w:ascii="Times New Roman" w:hAnsi="Times New Roman" w:cs="Times New Roman"/>
        </w:rPr>
        <w:t xml:space="preserve">SysIFL.f90, SysMatlab.f90, </w:t>
      </w:r>
      <w:r w:rsidR="004528C7">
        <w:rPr>
          <w:rFonts w:ascii="Times New Roman" w:hAnsi="Times New Roman" w:cs="Times New Roman"/>
        </w:rPr>
        <w:t>SysIVF_Labview.f90</w:t>
      </w:r>
      <w:r w:rsidRPr="005941B0">
        <w:rPr>
          <w:rFonts w:ascii="Times New Roman" w:hAnsi="Times New Roman" w:cs="Times New Roman"/>
        </w:rPr>
        <w:t>)</w:t>
      </w:r>
    </w:p>
    <w:p w:rsidR="004528C7" w:rsidRDefault="005941B0" w:rsidP="00A66463">
      <w:pPr>
        <w:tabs>
          <w:tab w:val="left" w:pos="2340"/>
        </w:tabs>
        <w:spacing w:after="0"/>
        <w:ind w:left="720"/>
        <w:rPr>
          <w:rFonts w:ascii="Times New Roman" w:hAnsi="Times New Roman" w:cs="Times New Roman"/>
        </w:rPr>
      </w:pPr>
      <w:r w:rsidRPr="005941B0">
        <w:rPr>
          <w:rFonts w:ascii="Times New Roman" w:hAnsi="Times New Roman" w:cs="Times New Roman"/>
        </w:rPr>
        <w:t xml:space="preserve">Contains routines with system-specific logic and references. It also contains standard (but not system-specific) routines </w:t>
      </w:r>
      <w:r w:rsidR="00BD6E5B">
        <w:rPr>
          <w:rFonts w:ascii="Times New Roman" w:hAnsi="Times New Roman" w:cs="Times New Roman"/>
        </w:rPr>
        <w:t xml:space="preserve">that </w:t>
      </w:r>
      <w:r w:rsidRPr="005941B0">
        <w:rPr>
          <w:rFonts w:ascii="Times New Roman" w:hAnsi="Times New Roman" w:cs="Times New Roman"/>
        </w:rPr>
        <w:t>it uses.</w:t>
      </w:r>
    </w:p>
    <w:p w:rsidR="004528C7" w:rsidRDefault="004528C7" w:rsidP="00A66463">
      <w:pPr>
        <w:tabs>
          <w:tab w:val="left" w:pos="2340"/>
        </w:tabs>
        <w:spacing w:after="0"/>
        <w:ind w:left="720"/>
        <w:rPr>
          <w:rFonts w:ascii="Times New Roman" w:hAnsi="Times New Roman" w:cs="Times New Roman"/>
        </w:rPr>
      </w:pPr>
    </w:p>
    <w:tbl>
      <w:tblPr>
        <w:tblStyle w:val="LightList-Accent1"/>
        <w:tblW w:w="8640" w:type="dxa"/>
        <w:tblInd w:w="7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tblBorders>
        <w:tblLook w:val="04A0" w:firstRow="1" w:lastRow="0" w:firstColumn="1" w:lastColumn="0" w:noHBand="0" w:noVBand="1"/>
      </w:tblPr>
      <w:tblGrid>
        <w:gridCol w:w="2000"/>
        <w:gridCol w:w="6640"/>
      </w:tblGrid>
      <w:tr w:rsidR="004528C7" w:rsidTr="00BD6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shd w:val="clear" w:color="auto" w:fill="000000" w:themeFill="text1"/>
          </w:tcPr>
          <w:p w:rsidR="004528C7" w:rsidRDefault="004528C7" w:rsidP="002B1951">
            <w:pPr>
              <w:tabs>
                <w:tab w:val="left" w:pos="2340"/>
              </w:tabs>
              <w:rPr>
                <w:rFonts w:ascii="Times New Roman" w:hAnsi="Times New Roman" w:cs="Times New Roman"/>
              </w:rPr>
            </w:pPr>
            <w:r>
              <w:rPr>
                <w:rFonts w:ascii="Times New Roman" w:hAnsi="Times New Roman" w:cs="Times New Roman"/>
              </w:rPr>
              <w:t xml:space="preserve">Sys </w:t>
            </w:r>
            <w:r w:rsidR="002B1951">
              <w:rPr>
                <w:rFonts w:ascii="Times New Roman" w:hAnsi="Times New Roman" w:cs="Times New Roman"/>
              </w:rPr>
              <w:t>F</w:t>
            </w:r>
            <w:r>
              <w:rPr>
                <w:rFonts w:ascii="Times New Roman" w:hAnsi="Times New Roman" w:cs="Times New Roman"/>
              </w:rPr>
              <w:t>ile</w:t>
            </w:r>
          </w:p>
        </w:tc>
        <w:tc>
          <w:tcPr>
            <w:tcW w:w="3863" w:type="pct"/>
            <w:shd w:val="clear" w:color="auto" w:fill="000000" w:themeFill="text1"/>
          </w:tcPr>
          <w:p w:rsidR="004528C7" w:rsidRDefault="004528C7" w:rsidP="004528C7">
            <w:pPr>
              <w:tabs>
                <w:tab w:val="left" w:pos="234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Intended Compiler/System</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SysIVF.f90</w:t>
            </w:r>
          </w:p>
        </w:tc>
        <w:tc>
          <w:tcPr>
            <w:tcW w:w="3863" w:type="pct"/>
            <w:tcBorders>
              <w:top w:val="none" w:sz="0" w:space="0" w:color="auto"/>
              <w:bottom w:val="none" w:sz="0" w:space="0" w:color="auto"/>
              <w:right w:val="none" w:sz="0" w:space="0" w:color="auto"/>
            </w:tcBorders>
          </w:tcPr>
          <w:p w:rsidR="004528C7" w:rsidRPr="00BD6E5B" w:rsidRDefault="004528C7" w:rsidP="00FE6D70">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FE6D70">
            <w:pPr>
              <w:tabs>
                <w:tab w:val="left" w:pos="2340"/>
              </w:tabs>
              <w:rPr>
                <w:rFonts w:ascii="Times New Roman" w:hAnsi="Times New Roman" w:cs="Times New Roman"/>
                <w:sz w:val="20"/>
              </w:rPr>
            </w:pPr>
            <w:r w:rsidRPr="00BD6E5B">
              <w:rPr>
                <w:rFonts w:ascii="Times New Roman" w:hAnsi="Times New Roman" w:cs="Times New Roman"/>
                <w:sz w:val="20"/>
              </w:rPr>
              <w:t>SysIFL.f90</w:t>
            </w:r>
          </w:p>
        </w:tc>
        <w:tc>
          <w:tcPr>
            <w:tcW w:w="3863" w:type="pct"/>
          </w:tcPr>
          <w:p w:rsidR="004528C7" w:rsidRPr="00BD6E5B" w:rsidRDefault="004528C7" w:rsidP="00FE6D70">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SysGnuLinux.f90</w:t>
            </w:r>
          </w:p>
        </w:tc>
        <w:tc>
          <w:tcPr>
            <w:tcW w:w="3863" w:type="pct"/>
            <w:tcBorders>
              <w:top w:val="none" w:sz="0" w:space="0" w:color="auto"/>
              <w:bottom w:val="none" w:sz="0" w:space="0" w:color="auto"/>
              <w:right w:val="none" w:sz="0" w:space="0" w:color="auto"/>
            </w:tcBorders>
          </w:tcPr>
          <w:p w:rsidR="004528C7" w:rsidRPr="00BD6E5B" w:rsidRDefault="004528C7" w:rsidP="00FE6D70">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4528C7">
            <w:pPr>
              <w:tabs>
                <w:tab w:val="left" w:pos="2340"/>
              </w:tabs>
              <w:rPr>
                <w:rFonts w:ascii="Times New Roman" w:hAnsi="Times New Roman" w:cs="Times New Roman"/>
                <w:sz w:val="20"/>
              </w:rPr>
            </w:pPr>
            <w:r w:rsidRPr="00BD6E5B">
              <w:rPr>
                <w:rFonts w:ascii="Times New Roman" w:hAnsi="Times New Roman" w:cs="Times New Roman"/>
                <w:sz w:val="20"/>
              </w:rPr>
              <w:t>SysGnuWin.f90</w:t>
            </w:r>
          </w:p>
        </w:tc>
        <w:tc>
          <w:tcPr>
            <w:tcW w:w="3863" w:type="pct"/>
          </w:tcPr>
          <w:p w:rsidR="004528C7" w:rsidRPr="00BD6E5B" w:rsidRDefault="004528C7" w:rsidP="004528C7">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GNU Fortran for Linux compiler</w:t>
            </w:r>
          </w:p>
        </w:tc>
      </w:tr>
      <w:tr w:rsidR="004528C7" w:rsidTr="00BD6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Borders>
              <w:top w:val="none" w:sz="0" w:space="0" w:color="auto"/>
              <w:left w:val="none" w:sz="0" w:space="0" w:color="auto"/>
              <w:bottom w:val="none" w:sz="0" w:space="0" w:color="auto"/>
            </w:tcBorders>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SysMatlab.f90</w:t>
            </w:r>
          </w:p>
        </w:tc>
        <w:tc>
          <w:tcPr>
            <w:tcW w:w="3863" w:type="pct"/>
            <w:tcBorders>
              <w:top w:val="none" w:sz="0" w:space="0" w:color="auto"/>
              <w:bottom w:val="none" w:sz="0" w:space="0" w:color="auto"/>
              <w:right w:val="none" w:sz="0" w:space="0" w:color="auto"/>
            </w:tcBorders>
          </w:tcPr>
          <w:p w:rsidR="004528C7" w:rsidRPr="00BD6E5B" w:rsidRDefault="004528C7" w:rsidP="00A66463">
            <w:pPr>
              <w:tabs>
                <w:tab w:val="left" w:pos="23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 with Matlab's mex functions</w:t>
            </w:r>
          </w:p>
        </w:tc>
      </w:tr>
      <w:tr w:rsidR="004528C7" w:rsidTr="00BD6E5B">
        <w:tc>
          <w:tcPr>
            <w:cnfStyle w:val="001000000000" w:firstRow="0" w:lastRow="0" w:firstColumn="1" w:lastColumn="0" w:oddVBand="0" w:evenVBand="0" w:oddHBand="0" w:evenHBand="0" w:firstRowFirstColumn="0" w:firstRowLastColumn="0" w:lastRowFirstColumn="0" w:lastRowLastColumn="0"/>
            <w:tcW w:w="1137" w:type="pct"/>
          </w:tcPr>
          <w:p w:rsidR="004528C7" w:rsidRPr="00BD6E5B" w:rsidRDefault="004528C7" w:rsidP="00A66463">
            <w:pPr>
              <w:tabs>
                <w:tab w:val="left" w:pos="2340"/>
              </w:tabs>
              <w:rPr>
                <w:rFonts w:ascii="Times New Roman" w:hAnsi="Times New Roman" w:cs="Times New Roman"/>
                <w:sz w:val="20"/>
              </w:rPr>
            </w:pPr>
            <w:r w:rsidRPr="00BD6E5B">
              <w:rPr>
                <w:rFonts w:ascii="Times New Roman" w:hAnsi="Times New Roman" w:cs="Times New Roman"/>
                <w:sz w:val="20"/>
              </w:rPr>
              <w:t>SysIVF_Labview.f90</w:t>
            </w:r>
          </w:p>
        </w:tc>
        <w:tc>
          <w:tcPr>
            <w:tcW w:w="3863" w:type="pct"/>
          </w:tcPr>
          <w:p w:rsidR="004528C7" w:rsidRPr="00BD6E5B" w:rsidRDefault="004528C7" w:rsidP="00A66463">
            <w:pPr>
              <w:tabs>
                <w:tab w:val="left" w:pos="23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BD6E5B">
              <w:rPr>
                <w:rFonts w:ascii="Times New Roman" w:hAnsi="Times New Roman" w:cs="Times New Roman"/>
                <w:sz w:val="20"/>
              </w:rPr>
              <w:t>Intel Visual Fortran for Windows compiler with references to IFPORT removed and no writing to the screen (output to a file named “Console.txt” instead)</w:t>
            </w:r>
          </w:p>
        </w:tc>
      </w:tr>
    </w:tbl>
    <w:p w:rsidR="00FD0150" w:rsidRDefault="00FD0150" w:rsidP="00EE0785">
      <w:pPr>
        <w:tabs>
          <w:tab w:val="left" w:pos="2340"/>
        </w:tabs>
        <w:spacing w:after="0"/>
        <w:ind w:left="720" w:hanging="720"/>
        <w:rPr>
          <w:rFonts w:ascii="Times New Roman" w:hAnsi="Times New Roman" w:cs="Times New Roman"/>
        </w:rPr>
      </w:pPr>
    </w:p>
    <w:p w:rsidR="00E048D4" w:rsidRDefault="00F2484A" w:rsidP="00F2484A">
      <w:pPr>
        <w:tabs>
          <w:tab w:val="left" w:pos="2160"/>
        </w:tabs>
        <w:spacing w:after="0"/>
        <w:rPr>
          <w:rFonts w:ascii="Times New Roman" w:hAnsi="Times New Roman" w:cs="Times New Roman"/>
        </w:rPr>
      </w:pPr>
      <w:r w:rsidRPr="00D45447">
        <w:rPr>
          <w:rFonts w:ascii="Times New Roman" w:hAnsi="Times New Roman" w:cs="Times New Roman"/>
          <w:u w:val="single"/>
        </w:rPr>
        <w:t xml:space="preserve">MODULE </w:t>
      </w:r>
      <w:r>
        <w:rPr>
          <w:rFonts w:ascii="Times New Roman" w:hAnsi="Times New Roman" w:cs="Times New Roman"/>
          <w:u w:val="single"/>
        </w:rPr>
        <w:t>SysSubs</w:t>
      </w:r>
      <w:r w:rsidRPr="00D45447">
        <w:rPr>
          <w:rFonts w:ascii="Times New Roman" w:hAnsi="Times New Roman" w:cs="Times New Roman"/>
          <w:u w:val="single"/>
        </w:rPr>
        <w:t>:</w:t>
      </w:r>
    </w:p>
    <w:tbl>
      <w:tblPr>
        <w:tblStyle w:val="TableGrid"/>
        <w:tblW w:w="0" w:type="auto"/>
        <w:tblInd w:w="43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614"/>
        <w:gridCol w:w="1292"/>
        <w:gridCol w:w="4238"/>
      </w:tblGrid>
      <w:tr w:rsidR="00C07FB6" w:rsidTr="00633588">
        <w:trPr>
          <w:cantSplit/>
          <w:tblHeader/>
        </w:trPr>
        <w:tc>
          <w:tcPr>
            <w:tcW w:w="3614"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Name</w:t>
            </w:r>
          </w:p>
        </w:tc>
        <w:tc>
          <w:tcPr>
            <w:tcW w:w="1292" w:type="dxa"/>
            <w:tcBorders>
              <w:top w:val="nil"/>
            </w:tcBorders>
            <w:shd w:val="clear" w:color="auto" w:fill="D9D9D9" w:themeFill="background1" w:themeFillShade="D9"/>
          </w:tcPr>
          <w:p w:rsidR="00C07FB6" w:rsidRPr="00AE2CD5" w:rsidRDefault="00C07FB6" w:rsidP="00E048D4">
            <w:pPr>
              <w:rPr>
                <w:rFonts w:ascii="Times New Roman" w:hAnsi="Times New Roman" w:cs="Times New Roman"/>
              </w:rPr>
            </w:pPr>
            <w:r w:rsidRPr="00AE2CD5">
              <w:rPr>
                <w:rFonts w:ascii="Times New Roman" w:hAnsi="Times New Roman" w:cs="Times New Roman"/>
              </w:rPr>
              <w:t>Arguments</w:t>
            </w:r>
          </w:p>
        </w:tc>
        <w:tc>
          <w:tcPr>
            <w:tcW w:w="4238" w:type="dxa"/>
            <w:tcBorders>
              <w:top w:val="nil"/>
            </w:tcBorders>
            <w:shd w:val="clear" w:color="auto" w:fill="D9D9D9" w:themeFill="background1" w:themeFillShade="D9"/>
          </w:tcPr>
          <w:p w:rsidR="00C07FB6" w:rsidRPr="00AE2CD5" w:rsidRDefault="00C07FB6" w:rsidP="00C07FB6">
            <w:pPr>
              <w:rPr>
                <w:rFonts w:ascii="Times New Roman" w:hAnsi="Times New Roman" w:cs="Times New Roman"/>
              </w:rPr>
            </w:pPr>
            <w:r w:rsidRPr="00AE2CD5">
              <w:rPr>
                <w:rFonts w:ascii="Times New Roman" w:hAnsi="Times New Roman" w:cs="Times New Roman"/>
              </w:rPr>
              <w:t>Description</w:t>
            </w:r>
          </w:p>
        </w:tc>
      </w:tr>
      <w:tr w:rsidR="00922207" w:rsidTr="00633588">
        <w:trPr>
          <w:cantSplit/>
        </w:trPr>
        <w:tc>
          <w:tcPr>
            <w:tcW w:w="3614" w:type="dxa"/>
          </w:tcPr>
          <w:p w:rsidR="00C07FB6" w:rsidRDefault="00C07FB6" w:rsidP="00E048D4">
            <w:pPr>
              <w:rPr>
                <w:rFonts w:ascii="Times New Roman" w:hAnsi="Times New Roman" w:cs="Times New Roman"/>
              </w:rPr>
            </w:pPr>
            <w:r w:rsidRPr="00E048D4">
              <w:rPr>
                <w:rFonts w:ascii="Times New Roman" w:hAnsi="Times New Roman" w:cs="Times New Roman"/>
              </w:rPr>
              <w:t>FileSize</w:t>
            </w:r>
          </w:p>
        </w:tc>
        <w:tc>
          <w:tcPr>
            <w:tcW w:w="1292" w:type="dxa"/>
          </w:tcPr>
          <w:p w:rsidR="00C07FB6" w:rsidRDefault="00C07FB6" w:rsidP="00E048D4">
            <w:pPr>
              <w:rPr>
                <w:rFonts w:ascii="Times New Roman" w:hAnsi="Times New Roman" w:cs="Times New Roman"/>
              </w:rPr>
            </w:pPr>
            <w:r>
              <w:rPr>
                <w:rFonts w:ascii="Times New Roman" w:hAnsi="Times New Roman" w:cs="Times New Roman"/>
              </w:rPr>
              <w:t>FileName</w:t>
            </w:r>
            <w:r w:rsidR="004F6A6C">
              <w:rPr>
                <w:rFonts w:ascii="Times New Roman" w:hAnsi="Times New Roman" w:cs="Times New Roman"/>
              </w:rPr>
              <w:t>,</w:t>
            </w:r>
            <w:r>
              <w:rPr>
                <w:rFonts w:ascii="Times New Roman" w:hAnsi="Times New Roman" w:cs="Times New Roman"/>
              </w:rPr>
              <w:br/>
              <w:t>Size</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C</w:t>
            </w:r>
            <w:r w:rsidR="00C07FB6" w:rsidRPr="00E048D4">
              <w:rPr>
                <w:rFonts w:ascii="Times New Roman" w:hAnsi="Times New Roman" w:cs="Times New Roman"/>
              </w:rPr>
              <w:t>alls the routine FSTAT to obtain the size of the specify file or returns -1 on error.</w:t>
            </w:r>
          </w:p>
        </w:tc>
      </w:tr>
      <w:tr w:rsidR="00922207" w:rsidTr="00633588">
        <w:trPr>
          <w:cantSplit/>
        </w:trPr>
        <w:tc>
          <w:tcPr>
            <w:tcW w:w="3614" w:type="dxa"/>
          </w:tcPr>
          <w:p w:rsidR="00C07FB6" w:rsidRDefault="00C07FB6" w:rsidP="00E048D4">
            <w:pPr>
              <w:rPr>
                <w:rFonts w:ascii="Times New Roman" w:hAnsi="Times New Roman" w:cs="Times New Roman"/>
              </w:rPr>
            </w:pPr>
            <w:r>
              <w:rPr>
                <w:rFonts w:ascii="Times New Roman" w:hAnsi="Times New Roman" w:cs="Times New Roman"/>
              </w:rPr>
              <w:t>FindLine</w:t>
            </w:r>
          </w:p>
        </w:tc>
        <w:tc>
          <w:tcPr>
            <w:tcW w:w="1292" w:type="dxa"/>
          </w:tcPr>
          <w:p w:rsidR="00C07FB6" w:rsidRDefault="00C07FB6" w:rsidP="00C07FB6">
            <w:pPr>
              <w:rPr>
                <w:rFonts w:ascii="Times New Roman" w:hAnsi="Times New Roman" w:cs="Times New Roman"/>
              </w:rPr>
            </w:pPr>
            <w:r>
              <w:rPr>
                <w:rFonts w:ascii="Times New Roman" w:hAnsi="Times New Roman" w:cs="Times New Roman"/>
              </w:rPr>
              <w:t>Str</w:t>
            </w:r>
            <w:r w:rsidR="004F6A6C">
              <w:rPr>
                <w:rFonts w:ascii="Times New Roman" w:hAnsi="Times New Roman" w:cs="Times New Roman"/>
              </w:rPr>
              <w:t>,</w:t>
            </w:r>
            <w:r>
              <w:rPr>
                <w:rFonts w:ascii="Times New Roman" w:hAnsi="Times New Roman" w:cs="Times New Roman"/>
              </w:rPr>
              <w:br/>
              <w:t>MaxLen</w:t>
            </w:r>
            <w:r w:rsidR="004F6A6C">
              <w:rPr>
                <w:rFonts w:ascii="Times New Roman" w:hAnsi="Times New Roman" w:cs="Times New Roman"/>
              </w:rPr>
              <w:t>,</w:t>
            </w:r>
            <w:r>
              <w:rPr>
                <w:rFonts w:ascii="Times New Roman" w:hAnsi="Times New Roman" w:cs="Times New Roman"/>
              </w:rPr>
              <w:br/>
              <w:t>StrEnd</w:t>
            </w:r>
          </w:p>
        </w:tc>
        <w:tc>
          <w:tcPr>
            <w:tcW w:w="4238" w:type="dxa"/>
          </w:tcPr>
          <w:p w:rsidR="00C07FB6" w:rsidRDefault="00F01DBD" w:rsidP="00D7044F">
            <w:pPr>
              <w:rPr>
                <w:rFonts w:ascii="Times New Roman" w:hAnsi="Times New Roman" w:cs="Times New Roman"/>
              </w:rPr>
            </w:pPr>
            <w:r>
              <w:rPr>
                <w:rFonts w:ascii="Times New Roman" w:hAnsi="Times New Roman" w:cs="Times New Roman"/>
              </w:rPr>
              <w:t>Finds</w:t>
            </w:r>
            <w:r w:rsidR="00C07FB6" w:rsidRPr="00E048D4">
              <w:rPr>
                <w:rFonts w:ascii="Times New Roman" w:hAnsi="Times New Roman" w:cs="Times New Roman"/>
              </w:rPr>
              <w:t xml:space="preserve"> one line of text with a maximum length of </w:t>
            </w:r>
            <w:r w:rsidR="00C07FB6" w:rsidRPr="00F01DBD">
              <w:rPr>
                <w:rFonts w:ascii="Times New Roman" w:hAnsi="Times New Roman" w:cs="Times New Roman"/>
                <w:i/>
              </w:rPr>
              <w:t>MaxLen</w:t>
            </w:r>
            <w:r w:rsidR="00C07FB6" w:rsidRPr="00E048D4">
              <w:rPr>
                <w:rFonts w:ascii="Times New Roman" w:hAnsi="Times New Roman" w:cs="Times New Roman"/>
              </w:rPr>
              <w:t xml:space="preserve"> from the </w:t>
            </w:r>
            <w:r w:rsidR="00C07FB6" w:rsidRPr="00F01DBD">
              <w:rPr>
                <w:rFonts w:ascii="Times New Roman" w:hAnsi="Times New Roman" w:cs="Times New Roman"/>
                <w:i/>
              </w:rPr>
              <w:t>Str</w:t>
            </w:r>
            <w:r w:rsidR="00C07FB6" w:rsidRPr="00E048D4">
              <w:rPr>
                <w:rFonts w:ascii="Times New Roman" w:hAnsi="Times New Roman" w:cs="Times New Roman"/>
              </w:rPr>
              <w:t>.</w:t>
            </w:r>
            <w:r w:rsidR="00D7044F">
              <w:rPr>
                <w:rFonts w:ascii="Times New Roman" w:hAnsi="Times New Roman" w:cs="Times New Roman"/>
              </w:rPr>
              <w:t xml:space="preserve">  </w:t>
            </w:r>
            <w:r w:rsidR="00C07FB6">
              <w:rPr>
                <w:rFonts w:ascii="Times New Roman" w:hAnsi="Times New Roman" w:cs="Times New Roman"/>
              </w:rPr>
              <w:t>It tries to break the line at a blank.</w:t>
            </w:r>
          </w:p>
        </w:tc>
      </w:tr>
      <w:tr w:rsidR="00922207" w:rsidTr="00633588">
        <w:trPr>
          <w:cantSplit/>
        </w:trPr>
        <w:tc>
          <w:tcPr>
            <w:tcW w:w="3614" w:type="dxa"/>
          </w:tcPr>
          <w:p w:rsidR="00C07FB6" w:rsidRDefault="00C07FB6" w:rsidP="00E048D4">
            <w:pPr>
              <w:rPr>
                <w:rFonts w:ascii="Times New Roman" w:hAnsi="Times New Roman" w:cs="Times New Roman"/>
              </w:rPr>
            </w:pPr>
            <w:r>
              <w:rPr>
                <w:rFonts w:ascii="Times New Roman" w:hAnsi="Times New Roman" w:cs="Times New Roman"/>
              </w:rPr>
              <w:t>FlushOut</w:t>
            </w:r>
          </w:p>
        </w:tc>
        <w:tc>
          <w:tcPr>
            <w:tcW w:w="1292" w:type="dxa"/>
          </w:tcPr>
          <w:p w:rsidR="00C07FB6" w:rsidRDefault="00C07FB6" w:rsidP="00E048D4">
            <w:pPr>
              <w:rPr>
                <w:rFonts w:ascii="Times New Roman" w:hAnsi="Times New Roman" w:cs="Times New Roman"/>
              </w:rPr>
            </w:pPr>
            <w:r>
              <w:rPr>
                <w:rFonts w:ascii="Times New Roman" w:hAnsi="Times New Roman" w:cs="Times New Roman"/>
              </w:rPr>
              <w:t>Unit</w:t>
            </w:r>
          </w:p>
        </w:tc>
        <w:tc>
          <w:tcPr>
            <w:tcW w:w="4238" w:type="dxa"/>
          </w:tcPr>
          <w:p w:rsidR="00C07FB6" w:rsidRDefault="00F01DBD" w:rsidP="00C07FB6">
            <w:pPr>
              <w:rPr>
                <w:rFonts w:ascii="Times New Roman" w:hAnsi="Times New Roman" w:cs="Times New Roman"/>
              </w:rPr>
            </w:pPr>
            <w:r>
              <w:rPr>
                <w:rFonts w:ascii="Times New Roman" w:hAnsi="Times New Roman" w:cs="Times New Roman"/>
              </w:rPr>
              <w:t>F</w:t>
            </w:r>
            <w:r w:rsidR="00C07FB6" w:rsidRPr="00E048D4">
              <w:rPr>
                <w:rFonts w:ascii="Times New Roman" w:hAnsi="Times New Roman" w:cs="Times New Roman"/>
              </w:rPr>
              <w:t xml:space="preserve">lushes the buffer on the specified </w:t>
            </w:r>
            <w:r w:rsidR="00C07FB6" w:rsidRPr="00F01DBD">
              <w:rPr>
                <w:rFonts w:ascii="Times New Roman" w:hAnsi="Times New Roman" w:cs="Times New Roman"/>
                <w:i/>
              </w:rPr>
              <w:t>Unit</w:t>
            </w:r>
            <w:r w:rsidR="00C07FB6" w:rsidRPr="00E048D4">
              <w:rPr>
                <w:rFonts w:ascii="Times New Roman" w:hAnsi="Times New Roman" w:cs="Times New Roman"/>
              </w:rPr>
              <w:t xml:space="preserve">. </w:t>
            </w:r>
            <w:r w:rsidR="00D7044F">
              <w:rPr>
                <w:rFonts w:ascii="Times New Roman" w:hAnsi="Times New Roman" w:cs="Times New Roman"/>
              </w:rPr>
              <w:t xml:space="preserve"> </w:t>
            </w:r>
            <w:r w:rsidR="00C07FB6" w:rsidRPr="00E048D4">
              <w:rPr>
                <w:rFonts w:ascii="Times New Roman" w:hAnsi="Times New Roman" w:cs="Times New Roman"/>
              </w:rPr>
              <w:t>It is especially useful when printing "running..." type messages.</w:t>
            </w:r>
          </w:p>
        </w:tc>
      </w:tr>
      <w:tr w:rsidR="00922207" w:rsidTr="00633588">
        <w:trPr>
          <w:cantSplit/>
        </w:trPr>
        <w:tc>
          <w:tcPr>
            <w:tcW w:w="3614" w:type="dxa"/>
          </w:tcPr>
          <w:p w:rsidR="00C07FB6" w:rsidRDefault="00DB3223" w:rsidP="00E048D4">
            <w:pPr>
              <w:rPr>
                <w:rFonts w:ascii="Times New Roman" w:hAnsi="Times New Roman" w:cs="Times New Roman"/>
              </w:rPr>
            </w:pPr>
            <w:r w:rsidRPr="00E048D4">
              <w:rPr>
                <w:rFonts w:ascii="Times New Roman" w:hAnsi="Times New Roman" w:cs="Times New Roman"/>
              </w:rPr>
              <w:t>Get_Arg</w:t>
            </w:r>
          </w:p>
        </w:tc>
        <w:tc>
          <w:tcPr>
            <w:tcW w:w="1292" w:type="dxa"/>
          </w:tcPr>
          <w:p w:rsidR="00DB3223" w:rsidRDefault="00DB3223" w:rsidP="00DB3223">
            <w:pPr>
              <w:rPr>
                <w:rFonts w:ascii="Times New Roman" w:hAnsi="Times New Roman" w:cs="Times New Roman"/>
              </w:rPr>
            </w:pPr>
            <w:r>
              <w:rPr>
                <w:rFonts w:ascii="Times New Roman" w:hAnsi="Times New Roman" w:cs="Times New Roman"/>
              </w:rPr>
              <w:t>Arg_Num</w:t>
            </w:r>
            <w:r w:rsidR="004F6A6C">
              <w:rPr>
                <w:rFonts w:ascii="Times New Roman" w:hAnsi="Times New Roman" w:cs="Times New Roman"/>
              </w:rPr>
              <w:t>,</w:t>
            </w:r>
            <w:r>
              <w:rPr>
                <w:rFonts w:ascii="Times New Roman" w:hAnsi="Times New Roman" w:cs="Times New Roman"/>
              </w:rPr>
              <w:br/>
              <w:t>Arg</w:t>
            </w:r>
            <w:r w:rsidR="004F6A6C">
              <w:rPr>
                <w:rFonts w:ascii="Times New Roman" w:hAnsi="Times New Roman" w:cs="Times New Roman"/>
              </w:rPr>
              <w:t>,</w:t>
            </w:r>
            <w:r>
              <w:rPr>
                <w:rFonts w:ascii="Times New Roman" w:hAnsi="Times New Roman" w:cs="Times New Roman"/>
              </w:rPr>
              <w:br/>
              <w:t>Error</w:t>
            </w:r>
          </w:p>
        </w:tc>
        <w:tc>
          <w:tcPr>
            <w:tcW w:w="4238" w:type="dxa"/>
          </w:tcPr>
          <w:p w:rsidR="007672E6" w:rsidRDefault="00F01DBD" w:rsidP="00DB3223">
            <w:pPr>
              <w:rPr>
                <w:rFonts w:ascii="Times New Roman" w:hAnsi="Times New Roman" w:cs="Times New Roman"/>
              </w:rPr>
            </w:pPr>
            <w:r>
              <w:rPr>
                <w:rFonts w:ascii="Times New Roman" w:hAnsi="Times New Roman" w:cs="Times New Roman"/>
              </w:rPr>
              <w:t>G</w:t>
            </w:r>
            <w:r w:rsidR="00DB3223" w:rsidRPr="00E048D4">
              <w:rPr>
                <w:rFonts w:ascii="Times New Roman" w:hAnsi="Times New Roman" w:cs="Times New Roman"/>
              </w:rPr>
              <w:t>ets</w:t>
            </w:r>
            <w:r>
              <w:rPr>
                <w:rFonts w:ascii="Times New Roman" w:hAnsi="Times New Roman" w:cs="Times New Roman"/>
              </w:rPr>
              <w:t xml:space="preserve"> the</w:t>
            </w:r>
            <w:r w:rsidR="00DB3223" w:rsidRPr="00E048D4">
              <w:rPr>
                <w:rFonts w:ascii="Times New Roman" w:hAnsi="Times New Roman" w:cs="Times New Roman"/>
              </w:rPr>
              <w:t xml:space="preserve"> Arg_Num'th argument from the command line.</w:t>
            </w:r>
          </w:p>
          <w:p w:rsidR="00C07FB6" w:rsidRDefault="00DB3223" w:rsidP="00DB3223">
            <w:pPr>
              <w:rPr>
                <w:rFonts w:ascii="Times New Roman" w:hAnsi="Times New Roman" w:cs="Times New Roman"/>
              </w:rPr>
            </w:pPr>
            <w:r w:rsidRPr="00DB3223">
              <w:rPr>
                <w:rFonts w:ascii="Times New Roman" w:hAnsi="Times New Roman" w:cs="Times New Roman"/>
                <w:b/>
                <w:sz w:val="16"/>
              </w:rPr>
              <w:t>Note:</w:t>
            </w:r>
            <w:r w:rsidRPr="00DB3223">
              <w:rPr>
                <w:rFonts w:ascii="Times New Roman" w:hAnsi="Times New Roman" w:cs="Times New Roman"/>
                <w:sz w:val="16"/>
              </w:rPr>
              <w:t xml:space="preserve"> The functionality in this routine was replaced by GET_COMMAND_ARGUMENT(), which will be available intrinsically in Fortran 2000.</w:t>
            </w:r>
          </w:p>
        </w:tc>
      </w:tr>
      <w:tr w:rsidR="00922207" w:rsidTr="00633588">
        <w:trPr>
          <w:cantSplit/>
        </w:trPr>
        <w:tc>
          <w:tcPr>
            <w:tcW w:w="3614" w:type="dxa"/>
          </w:tcPr>
          <w:p w:rsidR="00C07FB6" w:rsidRDefault="00E41E85" w:rsidP="00E048D4">
            <w:pPr>
              <w:rPr>
                <w:rFonts w:ascii="Times New Roman" w:hAnsi="Times New Roman" w:cs="Times New Roman"/>
              </w:rPr>
            </w:pPr>
            <w:r w:rsidRPr="00E048D4">
              <w:rPr>
                <w:rFonts w:ascii="Times New Roman" w:hAnsi="Times New Roman" w:cs="Times New Roman"/>
              </w:rPr>
              <w:t>Get_Arg_Num</w:t>
            </w:r>
          </w:p>
        </w:tc>
        <w:tc>
          <w:tcPr>
            <w:tcW w:w="1292" w:type="dxa"/>
          </w:tcPr>
          <w:p w:rsidR="00C07FB6" w:rsidRDefault="00E41E85" w:rsidP="00E048D4">
            <w:pPr>
              <w:rPr>
                <w:rFonts w:ascii="Times New Roman" w:hAnsi="Times New Roman" w:cs="Times New Roman"/>
              </w:rPr>
            </w:pPr>
            <w:r>
              <w:rPr>
                <w:rFonts w:ascii="Times New Roman" w:hAnsi="Times New Roman" w:cs="Times New Roman"/>
              </w:rPr>
              <w:t>Arg_Num</w:t>
            </w:r>
          </w:p>
        </w:tc>
        <w:tc>
          <w:tcPr>
            <w:tcW w:w="4238" w:type="dxa"/>
          </w:tcPr>
          <w:p w:rsidR="00E41E85" w:rsidRPr="00E048D4" w:rsidRDefault="00F01DBD" w:rsidP="00E41E85">
            <w:pPr>
              <w:rPr>
                <w:rFonts w:ascii="Times New Roman" w:hAnsi="Times New Roman" w:cs="Times New Roman"/>
              </w:rPr>
            </w:pPr>
            <w:r>
              <w:rPr>
                <w:rFonts w:ascii="Times New Roman" w:hAnsi="Times New Roman" w:cs="Times New Roman"/>
              </w:rPr>
              <w:t>G</w:t>
            </w:r>
            <w:r w:rsidR="00E41E85" w:rsidRPr="00E048D4">
              <w:rPr>
                <w:rFonts w:ascii="Times New Roman" w:hAnsi="Times New Roman" w:cs="Times New Roman"/>
              </w:rPr>
              <w:t>ets the number of command line arguments.</w:t>
            </w:r>
          </w:p>
          <w:p w:rsidR="00C07FB6" w:rsidRDefault="00E41E85" w:rsidP="00E41E85">
            <w:pPr>
              <w:rPr>
                <w:rFonts w:ascii="Times New Roman" w:hAnsi="Times New Roman" w:cs="Times New Roman"/>
              </w:rPr>
            </w:pPr>
            <w:r w:rsidRPr="00E41E85">
              <w:rPr>
                <w:rFonts w:ascii="Times New Roman" w:hAnsi="Times New Roman" w:cs="Times New Roman"/>
                <w:b/>
                <w:sz w:val="16"/>
              </w:rPr>
              <w:t>Note:</w:t>
            </w:r>
            <w:r w:rsidRPr="00E41E85">
              <w:rPr>
                <w:rFonts w:ascii="Times New Roman" w:hAnsi="Times New Roman" w:cs="Times New Roman"/>
                <w:sz w:val="16"/>
              </w:rPr>
              <w:t xml:space="preserve"> The functionality in this routine was replaced by COMMAND_ARGUMENT_COUNT(), which will be available intrinsically in Fortran 2000.</w:t>
            </w:r>
          </w:p>
        </w:tc>
      </w:tr>
      <w:tr w:rsidR="004F6A6C" w:rsidTr="00633588">
        <w:trPr>
          <w:cantSplit/>
        </w:trPr>
        <w:tc>
          <w:tcPr>
            <w:tcW w:w="3614" w:type="dxa"/>
          </w:tcPr>
          <w:p w:rsidR="004F6A6C" w:rsidRDefault="004F6A6C" w:rsidP="00E048D4">
            <w:pPr>
              <w:rPr>
                <w:rFonts w:ascii="Times New Roman" w:hAnsi="Times New Roman" w:cs="Times New Roman"/>
              </w:rPr>
            </w:pPr>
            <w:r w:rsidRPr="00E048D4">
              <w:rPr>
                <w:rFonts w:ascii="Times New Roman" w:hAnsi="Times New Roman" w:cs="Times New Roman"/>
              </w:rPr>
              <w:t>Get_CWD</w:t>
            </w:r>
          </w:p>
        </w:tc>
        <w:tc>
          <w:tcPr>
            <w:tcW w:w="1292" w:type="dxa"/>
          </w:tcPr>
          <w:p w:rsidR="004F6A6C" w:rsidRDefault="004F6A6C" w:rsidP="00E048D4">
            <w:pPr>
              <w:rPr>
                <w:rFonts w:ascii="Times New Roman" w:hAnsi="Times New Roman" w:cs="Times New Roman"/>
              </w:rPr>
            </w:pPr>
            <w:r>
              <w:rPr>
                <w:rFonts w:ascii="Times New Roman" w:hAnsi="Times New Roman" w:cs="Times New Roman"/>
              </w:rPr>
              <w:t>DirName,</w:t>
            </w:r>
            <w:r>
              <w:rPr>
                <w:rFonts w:ascii="Times New Roman" w:hAnsi="Times New Roman" w:cs="Times New Roman"/>
              </w:rPr>
              <w:br/>
            </w:r>
            <w:r w:rsidRPr="00E048D4">
              <w:rPr>
                <w:rFonts w:ascii="Times New Roman" w:hAnsi="Times New Roman" w:cs="Times New Roman"/>
              </w:rPr>
              <w:t>Status</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etrieves the path of the current working directory.</w:t>
            </w:r>
          </w:p>
        </w:tc>
      </w:tr>
      <w:tr w:rsidR="004F6A6C" w:rsidTr="00633588">
        <w:trPr>
          <w:cantSplit/>
        </w:trPr>
        <w:tc>
          <w:tcPr>
            <w:tcW w:w="3614" w:type="dxa"/>
          </w:tcPr>
          <w:p w:rsidR="004F6A6C" w:rsidRDefault="004F6A6C" w:rsidP="00E048D4">
            <w:pPr>
              <w:rPr>
                <w:rFonts w:ascii="Times New Roman" w:hAnsi="Times New Roman" w:cs="Times New Roman"/>
              </w:rPr>
            </w:pPr>
            <w:r w:rsidRPr="00E048D4">
              <w:rPr>
                <w:rFonts w:ascii="Times New Roman" w:hAnsi="Times New Roman" w:cs="Times New Roman"/>
              </w:rPr>
              <w:t>Get_Env</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4F6A6C" w:rsidP="00E048D4">
            <w:pPr>
              <w:rPr>
                <w:rFonts w:ascii="Times New Roman" w:hAnsi="Times New Roman" w:cs="Times New Roman"/>
              </w:rPr>
            </w:pPr>
            <w:r w:rsidRPr="00E048D4">
              <w:rPr>
                <w:rFonts w:ascii="Times New Roman" w:hAnsi="Times New Roman" w:cs="Times New Roman"/>
              </w:rPr>
              <w:t>EnvVar</w:t>
            </w:r>
          </w:p>
        </w:tc>
        <w:tc>
          <w:tcPr>
            <w:tcW w:w="4238" w:type="dxa"/>
          </w:tcPr>
          <w:p w:rsidR="004F6A6C" w:rsidRPr="00E048D4" w:rsidRDefault="00F01DBD" w:rsidP="004F6A6C">
            <w:pPr>
              <w:rPr>
                <w:rFonts w:ascii="Times New Roman" w:hAnsi="Times New Roman" w:cs="Times New Roman"/>
              </w:rPr>
            </w:pPr>
            <w:r>
              <w:rPr>
                <w:rFonts w:ascii="Times New Roman" w:hAnsi="Times New Roman" w:cs="Times New Roman"/>
              </w:rPr>
              <w:t>R</w:t>
            </w:r>
            <w:r w:rsidR="004F6A6C" w:rsidRPr="00E048D4">
              <w:rPr>
                <w:rFonts w:ascii="Times New Roman" w:hAnsi="Times New Roman" w:cs="Times New Roman"/>
              </w:rPr>
              <w:t xml:space="preserve">eturns the string associated with the </w:t>
            </w:r>
            <w:r w:rsidR="004F6A6C" w:rsidRPr="005828B4">
              <w:rPr>
                <w:rFonts w:ascii="Times New Roman" w:hAnsi="Times New Roman" w:cs="Times New Roman"/>
                <w:i/>
              </w:rPr>
              <w:t>EnvVar</w:t>
            </w:r>
            <w:r w:rsidR="004F6A6C" w:rsidRPr="00E048D4">
              <w:rPr>
                <w:rFonts w:ascii="Times New Roman" w:hAnsi="Times New Roman" w:cs="Times New Roman"/>
              </w:rPr>
              <w:t xml:space="preserve"> environment variable in the OS.</w:t>
            </w:r>
            <w:r w:rsidR="004F6A6C">
              <w:rPr>
                <w:rFonts w:ascii="Times New Roman" w:hAnsi="Times New Roman" w:cs="Times New Roman"/>
              </w:rPr>
              <w:t xml:space="preserve"> </w:t>
            </w:r>
            <w:r w:rsidR="00D7044F">
              <w:rPr>
                <w:rFonts w:ascii="Times New Roman" w:hAnsi="Times New Roman" w:cs="Times New Roman"/>
              </w:rPr>
              <w:t xml:space="preserve"> </w:t>
            </w:r>
            <w:r w:rsidR="004F6A6C" w:rsidRPr="00E048D4">
              <w:rPr>
                <w:rFonts w:ascii="Times New Roman" w:hAnsi="Times New Roman" w:cs="Times New Roman"/>
              </w:rPr>
              <w:t>It returns the null string of the variable is not found.</w:t>
            </w:r>
          </w:p>
          <w:p w:rsidR="004F6A6C" w:rsidRDefault="004F6A6C" w:rsidP="004F6A6C">
            <w:pPr>
              <w:rPr>
                <w:rFonts w:ascii="Times New Roman" w:hAnsi="Times New Roman" w:cs="Times New Roman"/>
              </w:rPr>
            </w:pPr>
            <w:r w:rsidRPr="004F6A6C">
              <w:rPr>
                <w:rFonts w:ascii="Times New Roman" w:hAnsi="Times New Roman" w:cs="Times New Roman"/>
                <w:b/>
                <w:sz w:val="16"/>
              </w:rPr>
              <w:t>Note:</w:t>
            </w:r>
            <w:r w:rsidRPr="004F6A6C">
              <w:rPr>
                <w:rFonts w:ascii="Times New Roman" w:hAnsi="Times New Roman" w:cs="Times New Roman"/>
                <w:sz w:val="16"/>
              </w:rPr>
              <w:t xml:space="preserve"> The functionality in this routine was replaced by GET_ENVIRONMENT_VARIABLE(), which will be available intrinsically in Fortran 2000.</w:t>
            </w:r>
          </w:p>
        </w:tc>
      </w:tr>
      <w:tr w:rsidR="004F6A6C" w:rsidTr="00633588">
        <w:trPr>
          <w:cantSplit/>
        </w:trPr>
        <w:tc>
          <w:tcPr>
            <w:tcW w:w="3614" w:type="dxa"/>
          </w:tcPr>
          <w:p w:rsidR="004F6A6C" w:rsidRDefault="00F01DBD" w:rsidP="00E048D4">
            <w:pPr>
              <w:rPr>
                <w:rFonts w:ascii="Times New Roman" w:hAnsi="Times New Roman" w:cs="Times New Roman"/>
              </w:rPr>
            </w:pPr>
            <w:r w:rsidRPr="00E048D4">
              <w:rPr>
                <w:rFonts w:ascii="Times New Roman" w:hAnsi="Times New Roman" w:cs="Times New Roman"/>
              </w:rPr>
              <w:t>Is_NaN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92" w:type="dxa"/>
          </w:tcPr>
          <w:p w:rsidR="004F6A6C" w:rsidRDefault="00F01DBD" w:rsidP="00E048D4">
            <w:pPr>
              <w:rPr>
                <w:rFonts w:ascii="Times New Roman" w:hAnsi="Times New Roman" w:cs="Times New Roman"/>
              </w:rPr>
            </w:pPr>
            <w:r w:rsidRPr="00E048D4">
              <w:rPr>
                <w:rFonts w:ascii="Times New Roman" w:hAnsi="Times New Roman" w:cs="Times New Roman"/>
              </w:rPr>
              <w:t>DblNum</w:t>
            </w:r>
          </w:p>
        </w:tc>
        <w:tc>
          <w:tcPr>
            <w:tcW w:w="4238" w:type="dxa"/>
          </w:tcPr>
          <w:p w:rsidR="004F6A6C" w:rsidRDefault="00F01DBD" w:rsidP="00E048D4">
            <w:pPr>
              <w:rPr>
                <w:rFonts w:ascii="Times New Roman" w:hAnsi="Times New Roman" w:cs="Times New Roman"/>
              </w:rPr>
            </w:pPr>
            <w:r>
              <w:rPr>
                <w:rFonts w:ascii="Times New Roman" w:hAnsi="Times New Roman" w:cs="Times New Roman"/>
              </w:rPr>
              <w:t>D</w:t>
            </w:r>
            <w:r w:rsidRPr="00E048D4">
              <w:rPr>
                <w:rFonts w:ascii="Times New Roman" w:hAnsi="Times New Roman" w:cs="Times New Roman"/>
              </w:rPr>
              <w:t>etermines if a REAL(DbKi) variable holds a proper number.</w:t>
            </w:r>
          </w:p>
        </w:tc>
      </w:tr>
      <w:tr w:rsidR="004F6A6C" w:rsidTr="00633588">
        <w:trPr>
          <w:cantSplit/>
        </w:trPr>
        <w:tc>
          <w:tcPr>
            <w:tcW w:w="3614" w:type="dxa"/>
          </w:tcPr>
          <w:p w:rsidR="004F6A6C" w:rsidRDefault="00B84BF6" w:rsidP="00E048D4">
            <w:pPr>
              <w:rPr>
                <w:rFonts w:ascii="Times New Roman" w:hAnsi="Times New Roman" w:cs="Times New Roman"/>
              </w:rPr>
            </w:pPr>
            <w:r w:rsidRPr="00E048D4">
              <w:rPr>
                <w:rFonts w:ascii="Times New Roman" w:hAnsi="Times New Roman" w:cs="Times New Roman"/>
              </w:rPr>
              <w:t>OpenBinFile</w:t>
            </w:r>
          </w:p>
        </w:tc>
        <w:tc>
          <w:tcPr>
            <w:tcW w:w="1292" w:type="dxa"/>
          </w:tcPr>
          <w:p w:rsidR="004F6A6C" w:rsidRDefault="00B84BF6" w:rsidP="00B84BF6">
            <w:pPr>
              <w:rPr>
                <w:rFonts w:ascii="Times New Roman" w:hAnsi="Times New Roman" w:cs="Times New Roman"/>
              </w:rPr>
            </w:pPr>
            <w:r>
              <w:rPr>
                <w:rFonts w:ascii="Times New Roman" w:hAnsi="Times New Roman" w:cs="Times New Roman"/>
              </w:rPr>
              <w:t>Un,</w:t>
            </w:r>
            <w:r>
              <w:rPr>
                <w:rFonts w:ascii="Times New Roman" w:hAnsi="Times New Roman" w:cs="Times New Roman"/>
              </w:rPr>
              <w:br/>
            </w:r>
            <w:r w:rsidRPr="00E048D4">
              <w:rPr>
                <w:rFonts w:ascii="Times New Roman" w:hAnsi="Times New Roman" w:cs="Times New Roman"/>
              </w:rPr>
              <w:t>OutFile,</w:t>
            </w:r>
            <w:r>
              <w:rPr>
                <w:rFonts w:ascii="Times New Roman" w:hAnsi="Times New Roman" w:cs="Times New Roman"/>
              </w:rPr>
              <w:br/>
            </w:r>
            <w:r w:rsidRPr="00E048D4">
              <w:rPr>
                <w:rFonts w:ascii="Times New Roman" w:hAnsi="Times New Roman" w:cs="Times New Roman"/>
              </w:rPr>
              <w:t>RecLen,</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B84BF6"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a binary output file.</w:t>
            </w:r>
          </w:p>
        </w:tc>
      </w:tr>
      <w:tr w:rsidR="004F6A6C" w:rsidTr="00633588">
        <w:trPr>
          <w:cantSplit/>
        </w:trPr>
        <w:tc>
          <w:tcPr>
            <w:tcW w:w="3614" w:type="dxa"/>
          </w:tcPr>
          <w:p w:rsidR="004F6A6C" w:rsidRDefault="00F441B2" w:rsidP="00E048D4">
            <w:pPr>
              <w:rPr>
                <w:rFonts w:ascii="Times New Roman" w:hAnsi="Times New Roman" w:cs="Times New Roman"/>
              </w:rPr>
            </w:pPr>
            <w:r w:rsidRPr="00E048D4">
              <w:rPr>
                <w:rFonts w:ascii="Times New Roman" w:hAnsi="Times New Roman" w:cs="Times New Roman"/>
              </w:rPr>
              <w:t>OpenBinInpFile</w:t>
            </w:r>
          </w:p>
        </w:tc>
        <w:tc>
          <w:tcPr>
            <w:tcW w:w="1292" w:type="dxa"/>
          </w:tcPr>
          <w:p w:rsidR="004F6A6C" w:rsidRDefault="00F441B2" w:rsidP="00F441B2">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r>
            <w:r w:rsidRPr="00E048D4">
              <w:rPr>
                <w:rFonts w:ascii="Times New Roman" w:hAnsi="Times New Roman" w:cs="Times New Roman"/>
              </w:rPr>
              <w:t>InFile,</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F441B2" w:rsidP="00E048D4">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w:t>
            </w:r>
          </w:p>
        </w:tc>
      </w:tr>
      <w:tr w:rsidR="004F6A6C" w:rsidTr="00633588">
        <w:trPr>
          <w:cantSplit/>
        </w:trPr>
        <w:tc>
          <w:tcPr>
            <w:tcW w:w="3614" w:type="dxa"/>
          </w:tcPr>
          <w:p w:rsidR="004F6A6C" w:rsidRDefault="00F441B2" w:rsidP="00E048D4">
            <w:pPr>
              <w:rPr>
                <w:rFonts w:ascii="Times New Roman" w:hAnsi="Times New Roman" w:cs="Times New Roman"/>
              </w:rPr>
            </w:pPr>
            <w:r w:rsidRPr="00E048D4">
              <w:rPr>
                <w:rFonts w:ascii="Times New Roman" w:hAnsi="Times New Roman" w:cs="Times New Roman"/>
              </w:rPr>
              <w:t>OpenCon</w:t>
            </w:r>
          </w:p>
        </w:tc>
        <w:tc>
          <w:tcPr>
            <w:tcW w:w="1292" w:type="dxa"/>
          </w:tcPr>
          <w:p w:rsidR="004F6A6C" w:rsidRPr="00F441B2" w:rsidRDefault="004F6A6C" w:rsidP="00F441B2">
            <w:pPr>
              <w:rPr>
                <w:rFonts w:ascii="Times New Roman" w:hAnsi="Times New Roman" w:cs="Times New Roman"/>
              </w:rPr>
            </w:pPr>
          </w:p>
        </w:tc>
        <w:tc>
          <w:tcPr>
            <w:tcW w:w="4238" w:type="dxa"/>
          </w:tcPr>
          <w:p w:rsidR="004F6A6C" w:rsidRDefault="00F441B2" w:rsidP="00E048D4">
            <w:pPr>
              <w:rPr>
                <w:rFonts w:ascii="Times New Roman" w:hAnsi="Times New Roman" w:cs="Times New Roman"/>
              </w:rPr>
            </w:pPr>
            <w:r>
              <w:rPr>
                <w:rFonts w:ascii="Times New Roman" w:hAnsi="Times New Roman" w:cs="Times New Roman"/>
              </w:rPr>
              <w:t>O</w:t>
            </w:r>
            <w:r w:rsidRPr="00E048D4">
              <w:rPr>
                <w:rFonts w:ascii="Times New Roman" w:hAnsi="Times New Roman" w:cs="Times New Roman"/>
              </w:rPr>
              <w:t>pens the console for standard output.</w:t>
            </w:r>
          </w:p>
        </w:tc>
      </w:tr>
      <w:tr w:rsidR="004F6A6C" w:rsidTr="00633588">
        <w:trPr>
          <w:cantSplit/>
        </w:trPr>
        <w:tc>
          <w:tcPr>
            <w:tcW w:w="3614" w:type="dxa"/>
          </w:tcPr>
          <w:p w:rsidR="004F6A6C" w:rsidRDefault="00D7044F" w:rsidP="00E048D4">
            <w:pPr>
              <w:rPr>
                <w:rFonts w:ascii="Times New Roman" w:hAnsi="Times New Roman" w:cs="Times New Roman"/>
              </w:rPr>
            </w:pPr>
            <w:r w:rsidRPr="00E048D4">
              <w:rPr>
                <w:rFonts w:ascii="Times New Roman" w:hAnsi="Times New Roman" w:cs="Times New Roman"/>
              </w:rPr>
              <w:lastRenderedPageBreak/>
              <w:t>OpenUnfInpBEFile</w:t>
            </w:r>
          </w:p>
        </w:tc>
        <w:tc>
          <w:tcPr>
            <w:tcW w:w="1292" w:type="dxa"/>
          </w:tcPr>
          <w:p w:rsidR="004F6A6C" w:rsidRDefault="00D7044F" w:rsidP="00D7044F">
            <w:pPr>
              <w:rPr>
                <w:rFonts w:ascii="Times New Roman" w:hAnsi="Times New Roman" w:cs="Times New Roman"/>
              </w:rPr>
            </w:pPr>
            <w:r w:rsidRPr="00E048D4">
              <w:rPr>
                <w:rFonts w:ascii="Times New Roman" w:hAnsi="Times New Roman" w:cs="Times New Roman"/>
              </w:rPr>
              <w:t>Un,</w:t>
            </w:r>
            <w:r>
              <w:rPr>
                <w:rFonts w:ascii="Times New Roman" w:hAnsi="Times New Roman" w:cs="Times New Roman"/>
              </w:rPr>
              <w:br/>
              <w:t>InFile,</w:t>
            </w:r>
            <w:r>
              <w:rPr>
                <w:rFonts w:ascii="Times New Roman" w:hAnsi="Times New Roman" w:cs="Times New Roman"/>
              </w:rPr>
              <w:br/>
              <w:t>RecLen,</w:t>
            </w:r>
            <w:r>
              <w:rPr>
                <w:rFonts w:ascii="Times New Roman" w:hAnsi="Times New Roman" w:cs="Times New Roman"/>
              </w:rPr>
              <w:br/>
            </w:r>
            <w:r w:rsidRPr="00E048D4">
              <w:rPr>
                <w:rFonts w:ascii="Times New Roman" w:hAnsi="Times New Roman" w:cs="Times New Roman"/>
              </w:rPr>
              <w:t>Error</w:t>
            </w:r>
          </w:p>
        </w:tc>
        <w:tc>
          <w:tcPr>
            <w:tcW w:w="4238" w:type="dxa"/>
          </w:tcPr>
          <w:p w:rsidR="004F6A6C" w:rsidRDefault="00D7044F" w:rsidP="00D7044F">
            <w:pPr>
              <w:rPr>
                <w:rFonts w:ascii="Times New Roman" w:hAnsi="Times New Roman" w:cs="Times New Roman"/>
              </w:rPr>
            </w:pPr>
            <w:r>
              <w:rPr>
                <w:rFonts w:ascii="Times New Roman" w:hAnsi="Times New Roman" w:cs="Times New Roman"/>
              </w:rPr>
              <w:t>Opens</w:t>
            </w:r>
            <w:r w:rsidRPr="00E048D4">
              <w:rPr>
                <w:rFonts w:ascii="Times New Roman" w:hAnsi="Times New Roman" w:cs="Times New Roman"/>
              </w:rPr>
              <w:t xml:space="preserve"> a binary input file with data stored in Big Endian fo</w:t>
            </w:r>
            <w:r>
              <w:rPr>
                <w:rFonts w:ascii="Times New Roman" w:hAnsi="Times New Roman" w:cs="Times New Roman"/>
              </w:rPr>
              <w:t>rmat (created on a UNIX machine</w:t>
            </w:r>
            <w:r w:rsidRPr="00E048D4">
              <w:rPr>
                <w:rFonts w:ascii="Times New Roman" w:hAnsi="Times New Roman" w:cs="Times New Roman"/>
              </w:rPr>
              <w:t>)</w:t>
            </w:r>
            <w:r>
              <w:rPr>
                <w:rFonts w:ascii="Times New Roman" w:hAnsi="Times New Roman" w:cs="Times New Roman"/>
              </w:rPr>
              <w:t>.</w:t>
            </w:r>
            <w:r w:rsidRPr="00E048D4">
              <w:rPr>
                <w:rFonts w:ascii="Times New Roman" w:hAnsi="Times New Roman" w:cs="Times New Roman"/>
              </w:rPr>
              <w:t xml:space="preserve"> Data are stored in </w:t>
            </w:r>
            <w:r w:rsidRPr="00D7044F">
              <w:rPr>
                <w:rFonts w:ascii="Times New Roman" w:hAnsi="Times New Roman" w:cs="Times New Roman"/>
                <w:i/>
              </w:rPr>
              <w:t>RecLen</w:t>
            </w:r>
            <w:r w:rsidRPr="00E048D4">
              <w:rPr>
                <w:rFonts w:ascii="Times New Roman" w:hAnsi="Times New Roman" w:cs="Times New Roman"/>
              </w:rPr>
              <w:t>-byte records.</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ProgExit</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StatCode</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Stops</w:t>
            </w:r>
            <w:r w:rsidRPr="00E048D4">
              <w:rPr>
                <w:rFonts w:ascii="Times New Roman" w:hAnsi="Times New Roman" w:cs="Times New Roman"/>
              </w:rPr>
              <w:t xml:space="preserve"> the program.  If the compiler supports the EXIT routine,</w:t>
            </w:r>
            <w:r>
              <w:rPr>
                <w:rFonts w:ascii="Times New Roman" w:hAnsi="Times New Roman" w:cs="Times New Roman"/>
              </w:rPr>
              <w:t xml:space="preserve"> </w:t>
            </w:r>
            <w:r w:rsidRPr="00E048D4">
              <w:rPr>
                <w:rFonts w:ascii="Times New Roman" w:hAnsi="Times New Roman" w:cs="Times New Roman"/>
              </w:rPr>
              <w:t xml:space="preserve">pass the program status to it. </w:t>
            </w:r>
            <w:r>
              <w:rPr>
                <w:rFonts w:ascii="Times New Roman" w:hAnsi="Times New Roman" w:cs="Times New Roman"/>
              </w:rPr>
              <w:t xml:space="preserve"> </w:t>
            </w:r>
            <w:r w:rsidRPr="00E048D4">
              <w:rPr>
                <w:rFonts w:ascii="Times New Roman" w:hAnsi="Times New Roman" w:cs="Times New Roman"/>
              </w:rPr>
              <w:t>Otherwise, do a STOP</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UsrAlarm</w:t>
            </w:r>
          </w:p>
        </w:tc>
        <w:tc>
          <w:tcPr>
            <w:tcW w:w="1292" w:type="dxa"/>
          </w:tcPr>
          <w:p w:rsidR="00D7044F" w:rsidRDefault="00D7044F" w:rsidP="00E048D4">
            <w:pPr>
              <w:rPr>
                <w:rFonts w:ascii="Times New Roman" w:hAnsi="Times New Roman" w:cs="Times New Roman"/>
              </w:rPr>
            </w:pPr>
          </w:p>
        </w:tc>
        <w:tc>
          <w:tcPr>
            <w:tcW w:w="4238" w:type="dxa"/>
          </w:tcPr>
          <w:p w:rsidR="00D7044F" w:rsidRDefault="00D7044F" w:rsidP="00E048D4">
            <w:pPr>
              <w:rPr>
                <w:rFonts w:ascii="Times New Roman" w:hAnsi="Times New Roman" w:cs="Times New Roman"/>
              </w:rPr>
            </w:pPr>
            <w:r>
              <w:rPr>
                <w:rFonts w:ascii="Times New Roman" w:hAnsi="Times New Roman" w:cs="Times New Roman"/>
              </w:rPr>
              <w:t>G</w:t>
            </w:r>
            <w:r w:rsidRPr="00E048D4">
              <w:rPr>
                <w:rFonts w:ascii="Times New Roman" w:hAnsi="Times New Roman" w:cs="Times New Roman"/>
              </w:rPr>
              <w:t>enerates an alarm to warn the user that something went wrong.</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WrNR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 without following it with a new line.</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WrOver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E048D4">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that overwrites the previous line</w:t>
            </w:r>
            <w:r>
              <w:rPr>
                <w:rFonts w:ascii="Times New Roman" w:hAnsi="Times New Roman" w:cs="Times New Roman"/>
              </w:rPr>
              <w:t>.</w:t>
            </w:r>
          </w:p>
        </w:tc>
      </w:tr>
      <w:tr w:rsidR="00D7044F" w:rsidTr="00633588">
        <w:trPr>
          <w:cantSplit/>
        </w:trPr>
        <w:tc>
          <w:tcPr>
            <w:tcW w:w="3614" w:type="dxa"/>
          </w:tcPr>
          <w:p w:rsidR="00D7044F" w:rsidRDefault="00D7044F" w:rsidP="00E048D4">
            <w:pPr>
              <w:rPr>
                <w:rFonts w:ascii="Times New Roman" w:hAnsi="Times New Roman" w:cs="Times New Roman"/>
              </w:rPr>
            </w:pPr>
            <w:r w:rsidRPr="00E048D4">
              <w:rPr>
                <w:rFonts w:ascii="Times New Roman" w:hAnsi="Times New Roman" w:cs="Times New Roman"/>
              </w:rPr>
              <w:t>WrScr</w:t>
            </w:r>
          </w:p>
        </w:tc>
        <w:tc>
          <w:tcPr>
            <w:tcW w:w="1292" w:type="dxa"/>
          </w:tcPr>
          <w:p w:rsidR="00D7044F" w:rsidRDefault="00D7044F" w:rsidP="00E048D4">
            <w:pPr>
              <w:rPr>
                <w:rFonts w:ascii="Times New Roman" w:hAnsi="Times New Roman" w:cs="Times New Roman"/>
              </w:rPr>
            </w:pPr>
            <w:r w:rsidRPr="00E048D4">
              <w:rPr>
                <w:rFonts w:ascii="Times New Roman" w:hAnsi="Times New Roman" w:cs="Times New Roman"/>
              </w:rPr>
              <w:t>Str</w:t>
            </w:r>
          </w:p>
        </w:tc>
        <w:tc>
          <w:tcPr>
            <w:tcW w:w="4238" w:type="dxa"/>
          </w:tcPr>
          <w:p w:rsidR="00D7044F" w:rsidRDefault="00D7044F" w:rsidP="00D7044F">
            <w:pPr>
              <w:rPr>
                <w:rFonts w:ascii="Times New Roman" w:hAnsi="Times New Roman" w:cs="Times New Roman"/>
              </w:rPr>
            </w:pPr>
            <w:r>
              <w:rPr>
                <w:rFonts w:ascii="Times New Roman" w:hAnsi="Times New Roman" w:cs="Times New Roman"/>
              </w:rPr>
              <w:t>W</w:t>
            </w:r>
            <w:r w:rsidRPr="00E048D4">
              <w:rPr>
                <w:rFonts w:ascii="Times New Roman" w:hAnsi="Times New Roman" w:cs="Times New Roman"/>
              </w:rPr>
              <w:t>rites out a string to the screen.</w:t>
            </w:r>
            <w:r>
              <w:rPr>
                <w:rFonts w:ascii="Times New Roman" w:hAnsi="Times New Roman" w:cs="Times New Roman"/>
              </w:rPr>
              <w:t xml:space="preserve"> </w:t>
            </w:r>
            <w:r w:rsidRPr="00E048D4">
              <w:rPr>
                <w:rFonts w:ascii="Times New Roman" w:hAnsi="Times New Roman" w:cs="Times New Roman"/>
              </w:rPr>
              <w:t xml:space="preserve"> Break long messages into multiple lines.</w:t>
            </w:r>
          </w:p>
        </w:tc>
      </w:tr>
    </w:tbl>
    <w:p w:rsidR="00D45447" w:rsidRDefault="00D45447" w:rsidP="00D45447">
      <w:pPr>
        <w:spacing w:after="0"/>
        <w:rPr>
          <w:rFonts w:ascii="Times New Roman" w:hAnsi="Times New Roman" w:cs="Times New Roman"/>
        </w:rPr>
      </w:pPr>
    </w:p>
    <w:p w:rsidR="001A044F" w:rsidRDefault="00FD0150">
      <w:pPr>
        <w:rPr>
          <w:rFonts w:ascii="Times New Roman" w:hAnsi="Times New Roman" w:cs="Times New Roman"/>
        </w:rPr>
      </w:pPr>
      <w:r>
        <w:rPr>
          <w:rFonts w:ascii="Times New Roman" w:hAnsi="Times New Roman" w:cs="Times New Roman"/>
        </w:rPr>
        <w:br w:type="page"/>
      </w:r>
    </w:p>
    <w:p w:rsidR="001A044F" w:rsidRPr="001A044F" w:rsidRDefault="001A044F" w:rsidP="001A044F">
      <w:pPr>
        <w:spacing w:after="0"/>
        <w:rPr>
          <w:rFonts w:ascii="Times New Roman" w:hAnsi="Times New Roman" w:cs="Times New Roman"/>
          <w:b/>
          <w:u w:val="single"/>
        </w:rPr>
      </w:pPr>
      <w:r w:rsidRPr="001A044F">
        <w:rPr>
          <w:rFonts w:ascii="Times New Roman" w:hAnsi="Times New Roman" w:cs="Times New Roman"/>
          <w:b/>
          <w:u w:val="single"/>
        </w:rPr>
        <w:lastRenderedPageBreak/>
        <w:t>NWTC_Num.f90</w:t>
      </w:r>
    </w:p>
    <w:p w:rsidR="001A044F" w:rsidRPr="001A044F" w:rsidRDefault="001A044F" w:rsidP="001A044F">
      <w:pPr>
        <w:spacing w:after="0"/>
        <w:ind w:left="720"/>
        <w:rPr>
          <w:rFonts w:ascii="Times New Roman" w:hAnsi="Times New Roman" w:cs="Times New Roman"/>
        </w:rPr>
      </w:pPr>
      <w:r>
        <w:rPr>
          <w:rFonts w:ascii="Times New Roman" w:hAnsi="Times New Roman" w:cs="Times New Roman"/>
        </w:rPr>
        <w:t>C</w:t>
      </w:r>
      <w:r w:rsidRPr="001A044F">
        <w:rPr>
          <w:rFonts w:ascii="Times New Roman" w:hAnsi="Times New Roman" w:cs="Times New Roman"/>
        </w:rPr>
        <w:t>ontains numeric-type routines with non-system-specific logic and references.</w:t>
      </w:r>
    </w:p>
    <w:p w:rsidR="001A044F" w:rsidRDefault="001A044F" w:rsidP="001A044F">
      <w:pPr>
        <w:spacing w:after="0"/>
        <w:ind w:left="720"/>
        <w:rPr>
          <w:rFonts w:ascii="Times New Roman" w:hAnsi="Times New Roman" w:cs="Times New Roman"/>
        </w:rPr>
      </w:pPr>
      <w:r>
        <w:rPr>
          <w:rFonts w:ascii="Times New Roman" w:hAnsi="Times New Roman" w:cs="Times New Roman"/>
        </w:rPr>
        <w:t>It also contains g</w:t>
      </w:r>
      <w:r w:rsidRPr="001A044F">
        <w:rPr>
          <w:rFonts w:ascii="Times New Roman" w:hAnsi="Times New Roman" w:cs="Times New Roman"/>
        </w:rPr>
        <w:t>lobal numeric-related variables.</w:t>
      </w:r>
    </w:p>
    <w:p w:rsidR="001A044F" w:rsidRDefault="001A044F" w:rsidP="001A044F">
      <w:pPr>
        <w:spacing w:after="0"/>
        <w:rPr>
          <w:rFonts w:ascii="Times New Roman" w:hAnsi="Times New Roman" w:cs="Times New Roman"/>
        </w:rPr>
      </w:pPr>
      <w:r w:rsidRPr="001A044F">
        <w:rPr>
          <w:rFonts w:ascii="Times New Roman" w:hAnsi="Times New Roman" w:cs="Times New Roman"/>
          <w:u w:val="single"/>
        </w:rPr>
        <w:t>MODULE NWTC_Num:</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6"/>
        <w:gridCol w:w="16"/>
        <w:gridCol w:w="1194"/>
        <w:gridCol w:w="271"/>
        <w:gridCol w:w="5954"/>
      </w:tblGrid>
      <w:tr w:rsidR="001A044F" w:rsidRPr="00C07FB6" w:rsidTr="00633588">
        <w:trPr>
          <w:cantSplit/>
          <w:tblHeader/>
        </w:trPr>
        <w:tc>
          <w:tcPr>
            <w:tcW w:w="1732"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Name</w:t>
            </w:r>
          </w:p>
        </w:tc>
        <w:tc>
          <w:tcPr>
            <w:tcW w:w="1194" w:type="dxa"/>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Arguments</w:t>
            </w:r>
          </w:p>
        </w:tc>
        <w:tc>
          <w:tcPr>
            <w:tcW w:w="6225" w:type="dxa"/>
            <w:gridSpan w:val="2"/>
            <w:tcBorders>
              <w:top w:val="nil"/>
            </w:tcBorders>
            <w:shd w:val="clear" w:color="auto" w:fill="D9D9D9" w:themeFill="background1" w:themeFillShade="D9"/>
          </w:tcPr>
          <w:p w:rsidR="001A044F" w:rsidRPr="00AE2CD5" w:rsidRDefault="001A044F" w:rsidP="00E037C6">
            <w:pPr>
              <w:rPr>
                <w:rFonts w:ascii="Times New Roman" w:hAnsi="Times New Roman" w:cs="Times New Roman"/>
              </w:rPr>
            </w:pPr>
            <w:r w:rsidRPr="00AE2CD5">
              <w:rPr>
                <w:rFonts w:ascii="Times New Roman" w:hAnsi="Times New Roman" w:cs="Times New Roman"/>
              </w:rPr>
              <w:t>Description</w:t>
            </w:r>
          </w:p>
        </w:tc>
      </w:tr>
      <w:tr w:rsidR="001A044F" w:rsidRPr="00C07FB6" w:rsidTr="00633588">
        <w:trPr>
          <w:cantSplit/>
        </w:trPr>
        <w:tc>
          <w:tcPr>
            <w:tcW w:w="1732" w:type="dxa"/>
            <w:gridSpan w:val="2"/>
          </w:tcPr>
          <w:p w:rsidR="001A044F" w:rsidRPr="00B32818" w:rsidRDefault="00B32818" w:rsidP="00E037C6">
            <w:pPr>
              <w:rPr>
                <w:rFonts w:ascii="Times New Roman" w:hAnsi="Times New Roman" w:cs="Times New Roman"/>
              </w:rPr>
            </w:pPr>
            <w:r w:rsidRPr="00B32818">
              <w:rPr>
                <w:rFonts w:ascii="Times New Roman" w:hAnsi="Times New Roman" w:cs="Times New Roman"/>
              </w:rPr>
              <w:t>InterpBin</w:t>
            </w:r>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B32818" w:rsidP="00B32818">
            <w:pPr>
              <w:rPr>
                <w:rFonts w:ascii="Times New Roman" w:hAnsi="Times New Roman" w:cs="Times New Roman"/>
              </w:rPr>
            </w:pPr>
            <w:r>
              <w:rPr>
                <w:rFonts w:ascii="Times New Roman" w:hAnsi="Times New Roman" w:cs="Times New Roman"/>
              </w:rPr>
              <w:t>XVal,</w:t>
            </w:r>
            <w:r>
              <w:rPr>
                <w:rFonts w:ascii="Times New Roman" w:hAnsi="Times New Roman" w:cs="Times New Roman"/>
              </w:rPr>
              <w:br/>
            </w:r>
            <w:r w:rsidRPr="003E407A">
              <w:rPr>
                <w:rFonts w:ascii="Times New Roman" w:hAnsi="Times New Roman" w:cs="Times New Roman"/>
              </w:rPr>
              <w:t>XAry,</w:t>
            </w:r>
            <w:r>
              <w:rPr>
                <w:rFonts w:ascii="Times New Roman" w:hAnsi="Times New Roman" w:cs="Times New Roman"/>
              </w:rPr>
              <w:br/>
            </w:r>
            <w:r w:rsidRPr="003E407A">
              <w:rPr>
                <w:rFonts w:ascii="Times New Roman" w:hAnsi="Times New Roman" w:cs="Times New Roman"/>
              </w:rPr>
              <w:t>YAry,</w:t>
            </w:r>
            <w:r>
              <w:rPr>
                <w:rFonts w:ascii="Times New Roman" w:hAnsi="Times New Roman" w:cs="Times New Roman"/>
              </w:rPr>
              <w:br/>
              <w:t>ILo,</w:t>
            </w:r>
            <w:r>
              <w:rPr>
                <w:rFonts w:ascii="Times New Roman" w:hAnsi="Times New Roman" w:cs="Times New Roman"/>
              </w:rPr>
              <w:br/>
            </w:r>
            <w:r w:rsidRPr="003E407A">
              <w:rPr>
                <w:rFonts w:ascii="Times New Roman" w:hAnsi="Times New Roman" w:cs="Times New Roman"/>
              </w:rPr>
              <w:t>AryLen</w:t>
            </w:r>
          </w:p>
        </w:tc>
        <w:tc>
          <w:tcPr>
            <w:tcW w:w="6225" w:type="dxa"/>
            <w:gridSpan w:val="2"/>
          </w:tcPr>
          <w:p w:rsidR="00B32818" w:rsidRDefault="0070024C" w:rsidP="00B32818">
            <w:pPr>
              <w:rPr>
                <w:rFonts w:ascii="Times New Roman" w:hAnsi="Times New Roman" w:cs="Times New Roman"/>
              </w:rPr>
            </w:pPr>
            <w:r>
              <w:rPr>
                <w:rFonts w:ascii="Times New Roman" w:hAnsi="Times New Roman" w:cs="Times New Roman"/>
              </w:rPr>
              <w:t>R</w:t>
            </w:r>
            <w:r w:rsidR="00B32818" w:rsidRPr="003E407A">
              <w:rPr>
                <w:rFonts w:ascii="Times New Roman" w:hAnsi="Times New Roman" w:cs="Times New Roman"/>
              </w:rPr>
              <w:t>eturns a y-value that corresponds to an input x-value by inte</w:t>
            </w:r>
            <w:r w:rsidR="00B32818">
              <w:rPr>
                <w:rFonts w:ascii="Times New Roman" w:hAnsi="Times New Roman" w:cs="Times New Roman"/>
              </w:rPr>
              <w:t xml:space="preserve">rpolating into the arrays.  </w:t>
            </w:r>
            <w:r w:rsidR="00B32818" w:rsidRPr="003E407A">
              <w:rPr>
                <w:rFonts w:ascii="Times New Roman" w:hAnsi="Times New Roman" w:cs="Times New Roman"/>
              </w:rPr>
              <w:t xml:space="preserve">It returns the first or last </w:t>
            </w:r>
            <w:r w:rsidR="00B32818" w:rsidRPr="00B32818">
              <w:rPr>
                <w:rFonts w:ascii="Times New Roman" w:hAnsi="Times New Roman" w:cs="Times New Roman"/>
                <w:i/>
              </w:rPr>
              <w:t>YAry()</w:t>
            </w:r>
            <w:r w:rsidR="00B32818" w:rsidRPr="003E407A">
              <w:rPr>
                <w:rFonts w:ascii="Times New Roman" w:hAnsi="Times New Roman" w:cs="Times New Roman"/>
              </w:rPr>
              <w:t xml:space="preserve"> value if </w:t>
            </w:r>
            <w:r w:rsidR="00B32818" w:rsidRPr="00B32818">
              <w:rPr>
                <w:rFonts w:ascii="Times New Roman" w:hAnsi="Times New Roman" w:cs="Times New Roman"/>
                <w:i/>
              </w:rPr>
              <w:t>XVal</w:t>
            </w:r>
            <w:r w:rsidR="00B32818" w:rsidRPr="003E407A">
              <w:rPr>
                <w:rFonts w:ascii="Times New Roman" w:hAnsi="Times New Roman" w:cs="Times New Roman"/>
              </w:rPr>
              <w:t xml:space="preserve"> is outside the limits of </w:t>
            </w:r>
            <w:r w:rsidR="00B32818" w:rsidRPr="00B32818">
              <w:rPr>
                <w:rFonts w:ascii="Times New Roman" w:hAnsi="Times New Roman" w:cs="Times New Roman"/>
                <w:i/>
              </w:rPr>
              <w:t>XAry()</w:t>
            </w:r>
            <w:r w:rsidR="00B32818" w:rsidRPr="003E407A">
              <w:rPr>
                <w:rFonts w:ascii="Times New Roman" w:hAnsi="Times New Roman" w:cs="Times New Roman"/>
              </w:rPr>
              <w:t>.</w:t>
            </w:r>
          </w:p>
          <w:p w:rsidR="00B32818" w:rsidRPr="00B32818" w:rsidRDefault="00B32818" w:rsidP="00B32818">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InterpBinComp and InterpBinReal and will call the appropriate one (depending if </w:t>
            </w:r>
            <w:r w:rsidRPr="00B32818">
              <w:rPr>
                <w:rFonts w:ascii="Times New Roman" w:hAnsi="Times New Roman" w:cs="Times New Roman"/>
                <w:i/>
                <w:sz w:val="16"/>
              </w:rPr>
              <w:t>YAry</w:t>
            </w:r>
            <w:r w:rsidRPr="00B32818">
              <w:rPr>
                <w:rFonts w:ascii="Times New Roman" w:hAnsi="Times New Roman" w:cs="Times New Roman"/>
                <w:sz w:val="16"/>
              </w:rPr>
              <w:t xml:space="preserve"> is complex or real).</w:t>
            </w:r>
          </w:p>
        </w:tc>
      </w:tr>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r w:rsidRPr="003E407A">
              <w:rPr>
                <w:rFonts w:ascii="Times New Roman" w:hAnsi="Times New Roman" w:cs="Times New Roman"/>
              </w:rPr>
              <w:t>InterpStp</w:t>
            </w:r>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194" w:type="dxa"/>
          </w:tcPr>
          <w:p w:rsidR="001A044F" w:rsidRPr="00B32818" w:rsidRDefault="004B40E1" w:rsidP="004B40E1">
            <w:pPr>
              <w:rPr>
                <w:rFonts w:ascii="Times New Roman" w:hAnsi="Times New Roman" w:cs="Times New Roman"/>
              </w:rPr>
            </w:pPr>
            <w:r>
              <w:rPr>
                <w:rFonts w:ascii="Times New Roman" w:hAnsi="Times New Roman" w:cs="Times New Roman"/>
              </w:rPr>
              <w:t>XVal,</w:t>
            </w:r>
            <w:r>
              <w:rPr>
                <w:rFonts w:ascii="Times New Roman" w:hAnsi="Times New Roman" w:cs="Times New Roman"/>
              </w:rPr>
              <w:br/>
              <w:t>XAry,</w:t>
            </w:r>
            <w:r>
              <w:rPr>
                <w:rFonts w:ascii="Times New Roman" w:hAnsi="Times New Roman" w:cs="Times New Roman"/>
              </w:rPr>
              <w:br/>
              <w:t>YAry,</w:t>
            </w:r>
            <w:r>
              <w:rPr>
                <w:rFonts w:ascii="Times New Roman" w:hAnsi="Times New Roman" w:cs="Times New Roman"/>
              </w:rPr>
              <w:br/>
            </w:r>
            <w:r w:rsidRPr="003E407A">
              <w:rPr>
                <w:rFonts w:ascii="Times New Roman" w:hAnsi="Times New Roman" w:cs="Times New Roman"/>
              </w:rPr>
              <w:t xml:space="preserve">Ind, </w:t>
            </w:r>
            <w:r>
              <w:rPr>
                <w:rFonts w:ascii="Times New Roman" w:hAnsi="Times New Roman" w:cs="Times New Roman"/>
              </w:rPr>
              <w:br/>
            </w:r>
            <w:r w:rsidRPr="003E407A">
              <w:rPr>
                <w:rFonts w:ascii="Times New Roman" w:hAnsi="Times New Roman" w:cs="Times New Roman"/>
              </w:rPr>
              <w:t>AryLen</w:t>
            </w:r>
          </w:p>
        </w:tc>
        <w:tc>
          <w:tcPr>
            <w:tcW w:w="6225" w:type="dxa"/>
            <w:gridSpan w:val="2"/>
          </w:tcPr>
          <w:p w:rsidR="004B40E1" w:rsidRPr="003E407A" w:rsidRDefault="004B40E1" w:rsidP="004B40E1">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a y-value that corresponds to an input x-value by interpolating into the arrays.</w:t>
            </w:r>
            <w:r>
              <w:rPr>
                <w:rFonts w:ascii="Times New Roman" w:hAnsi="Times New Roman" w:cs="Times New Roman"/>
              </w:rPr>
              <w:t xml:space="preserve">  </w:t>
            </w:r>
            <w:r w:rsidRPr="003E407A">
              <w:rPr>
                <w:rFonts w:ascii="Times New Roman" w:hAnsi="Times New Roman" w:cs="Times New Roman"/>
              </w:rPr>
              <w:t>It uses the passed index as the starting point and does a stepwise interpolation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r w:rsidRPr="004B40E1">
              <w:rPr>
                <w:rFonts w:ascii="Times New Roman" w:hAnsi="Times New Roman" w:cs="Times New Roman"/>
                <w:i/>
              </w:rPr>
              <w:t>XVal</w:t>
            </w:r>
            <w:r w:rsidRPr="003E407A">
              <w:rPr>
                <w:rFonts w:ascii="Times New Roman" w:hAnsi="Times New Roman" w:cs="Times New Roman"/>
              </w:rPr>
              <w:t xml:space="preserve"> does not change much from call to call.  When there is no correlation</w:t>
            </w:r>
            <w:r>
              <w:rPr>
                <w:rFonts w:ascii="Times New Roman" w:hAnsi="Times New Roman" w:cs="Times New Roman"/>
              </w:rPr>
              <w:t xml:space="preserve"> </w:t>
            </w:r>
            <w:r w:rsidRPr="003E407A">
              <w:rPr>
                <w:rFonts w:ascii="Times New Roman" w:hAnsi="Times New Roman" w:cs="Times New Roman"/>
              </w:rPr>
              <w:t>from one interpolation to another, InterpBin() may be a better choice.</w:t>
            </w:r>
            <w:r>
              <w:rPr>
                <w:rFonts w:ascii="Times New Roman" w:hAnsi="Times New Roman" w:cs="Times New Roman"/>
              </w:rPr>
              <w:t xml:space="preserve"> </w:t>
            </w:r>
            <w:r w:rsidRPr="003E407A">
              <w:rPr>
                <w:rFonts w:ascii="Times New Roman" w:hAnsi="Times New Roman" w:cs="Times New Roman"/>
              </w:rPr>
              <w:t xml:space="preserve"> It returns the first or last </w:t>
            </w:r>
            <w:r w:rsidRPr="004B40E1">
              <w:rPr>
                <w:rFonts w:ascii="Times New Roman" w:hAnsi="Times New Roman" w:cs="Times New Roman"/>
                <w:i/>
              </w:rPr>
              <w:t>YAry()</w:t>
            </w:r>
            <w:r w:rsidRPr="003E407A">
              <w:rPr>
                <w:rFonts w:ascii="Times New Roman" w:hAnsi="Times New Roman" w:cs="Times New Roman"/>
              </w:rPr>
              <w:t xml:space="preserve"> value if </w:t>
            </w:r>
            <w:r w:rsidRPr="004B40E1">
              <w:rPr>
                <w:rFonts w:ascii="Times New Roman" w:hAnsi="Times New Roman" w:cs="Times New Roman"/>
                <w:i/>
              </w:rPr>
              <w:t>XVal</w:t>
            </w:r>
            <w:r w:rsidRPr="003E407A">
              <w:rPr>
                <w:rFonts w:ascii="Times New Roman" w:hAnsi="Times New Roman" w:cs="Times New Roman"/>
              </w:rPr>
              <w:t xml:space="preserve"> is outside the limits of </w:t>
            </w:r>
            <w:r w:rsidRPr="004B40E1">
              <w:rPr>
                <w:rFonts w:ascii="Times New Roman" w:hAnsi="Times New Roman" w:cs="Times New Roman"/>
                <w:i/>
              </w:rPr>
              <w:t>XAry().</w:t>
            </w:r>
          </w:p>
          <w:p w:rsidR="001A044F" w:rsidRPr="004B40E1" w:rsidRDefault="004B40E1" w:rsidP="004B40E1">
            <w:pPr>
              <w:rPr>
                <w:rFonts w:ascii="Times New Roman" w:hAnsi="Times New Roman" w:cs="Times New Roman"/>
                <w:sz w:val="16"/>
              </w:rPr>
            </w:pPr>
            <w:r w:rsidRPr="00B32818">
              <w:rPr>
                <w:rFonts w:ascii="Times New Roman" w:hAnsi="Times New Roman" w:cs="Times New Roman"/>
                <w:b/>
                <w:sz w:val="16"/>
              </w:rPr>
              <w:t>Note:</w:t>
            </w:r>
            <w:r w:rsidRPr="00B32818">
              <w:rPr>
                <w:rFonts w:ascii="Times New Roman" w:hAnsi="Times New Roman" w:cs="Times New Roman"/>
                <w:sz w:val="16"/>
              </w:rPr>
              <w:t xml:space="preserve"> This is an interface for </w:t>
            </w:r>
            <w:r w:rsidRPr="004B40E1">
              <w:rPr>
                <w:rFonts w:ascii="Times New Roman" w:hAnsi="Times New Roman" w:cs="Times New Roman"/>
                <w:sz w:val="16"/>
                <w:szCs w:val="16"/>
              </w:rPr>
              <w:t>InterpStpComp and InterpStp</w:t>
            </w:r>
            <w:r w:rsidRPr="00B32818">
              <w:rPr>
                <w:rFonts w:ascii="Times New Roman" w:hAnsi="Times New Roman" w:cs="Times New Roman"/>
                <w:sz w:val="16"/>
              </w:rPr>
              <w:t xml:space="preserve">Real and will call the appropriate one (depending if </w:t>
            </w:r>
            <w:r w:rsidRPr="00B32818">
              <w:rPr>
                <w:rFonts w:ascii="Times New Roman" w:hAnsi="Times New Roman" w:cs="Times New Roman"/>
                <w:i/>
                <w:sz w:val="16"/>
              </w:rPr>
              <w:t>YAry</w:t>
            </w:r>
            <w:r w:rsidRPr="00B32818">
              <w:rPr>
                <w:rFonts w:ascii="Times New Roman" w:hAnsi="Times New Roman" w:cs="Times New Roman"/>
                <w:sz w:val="16"/>
              </w:rPr>
              <w:t xml:space="preserve"> is complex or real).</w:t>
            </w:r>
          </w:p>
        </w:tc>
      </w:tr>
      <w:tr w:rsidR="001A044F" w:rsidRPr="00C07FB6" w:rsidTr="00633588">
        <w:trPr>
          <w:cantSplit/>
        </w:trPr>
        <w:tc>
          <w:tcPr>
            <w:tcW w:w="1732" w:type="dxa"/>
            <w:gridSpan w:val="2"/>
          </w:tcPr>
          <w:p w:rsidR="001A044F" w:rsidRPr="00B32818" w:rsidRDefault="004B40E1" w:rsidP="00E037C6">
            <w:pPr>
              <w:rPr>
                <w:rFonts w:ascii="Times New Roman" w:hAnsi="Times New Roman" w:cs="Times New Roman"/>
              </w:rPr>
            </w:pPr>
            <w:r w:rsidRPr="003E407A">
              <w:rPr>
                <w:rFonts w:ascii="Times New Roman" w:hAnsi="Times New Roman" w:cs="Times New Roman"/>
              </w:rPr>
              <w:t>AddOrSub2Pi</w:t>
            </w:r>
          </w:p>
        </w:tc>
        <w:tc>
          <w:tcPr>
            <w:tcW w:w="1194" w:type="dxa"/>
          </w:tcPr>
          <w:p w:rsidR="001A044F" w:rsidRPr="00B32818" w:rsidRDefault="004B40E1" w:rsidP="004B40E1">
            <w:pPr>
              <w:rPr>
                <w:rFonts w:ascii="Times New Roman" w:hAnsi="Times New Roman" w:cs="Times New Roman"/>
              </w:rPr>
            </w:pPr>
            <w:r w:rsidRPr="003E407A">
              <w:rPr>
                <w:rFonts w:ascii="Times New Roman" w:hAnsi="Times New Roman" w:cs="Times New Roman"/>
              </w:rPr>
              <w:t>OldAngle,</w:t>
            </w:r>
            <w:r>
              <w:rPr>
                <w:rFonts w:ascii="Times New Roman" w:hAnsi="Times New Roman" w:cs="Times New Roman"/>
              </w:rPr>
              <w:br/>
            </w:r>
            <w:r w:rsidRPr="003E407A">
              <w:rPr>
                <w:rFonts w:ascii="Times New Roman" w:hAnsi="Times New Roman" w:cs="Times New Roman"/>
              </w:rPr>
              <w:t>NewAngle</w:t>
            </w:r>
          </w:p>
        </w:tc>
        <w:tc>
          <w:tcPr>
            <w:tcW w:w="6225" w:type="dxa"/>
            <w:gridSpan w:val="2"/>
          </w:tcPr>
          <w:p w:rsidR="004B40E1" w:rsidRPr="00B32818" w:rsidRDefault="004B40E1" w:rsidP="004B40E1">
            <w:pPr>
              <w:rPr>
                <w:rFonts w:ascii="Times New Roman" w:hAnsi="Times New Roman" w:cs="Times New Roman"/>
              </w:rPr>
            </w:pPr>
            <w:r w:rsidRPr="003E407A">
              <w:rPr>
                <w:rFonts w:ascii="Times New Roman" w:hAnsi="Times New Roman" w:cs="Times New Roman"/>
              </w:rPr>
              <w:t xml:space="preserve">This routine is used to convert </w:t>
            </w:r>
            <w:r w:rsidRPr="004B40E1">
              <w:rPr>
                <w:rFonts w:ascii="Times New Roman" w:hAnsi="Times New Roman" w:cs="Times New Roman"/>
                <w:i/>
              </w:rPr>
              <w:t>NewAngle</w:t>
            </w:r>
            <w:r>
              <w:rPr>
                <w:rFonts w:ascii="Times New Roman" w:hAnsi="Times New Roman" w:cs="Times New Roman"/>
              </w:rPr>
              <w:t xml:space="preserve"> to an angle within 2*</w:t>
            </w:r>
            <w:r w:rsidRPr="00190F94">
              <w:rPr>
                <w:rFonts w:ascii="Times New Roman" w:hAnsi="Times New Roman" w:cs="Times New Roman"/>
                <w:i/>
              </w:rPr>
              <w:t>Pi</w:t>
            </w:r>
            <w:r>
              <w:rPr>
                <w:rFonts w:ascii="Times New Roman" w:hAnsi="Times New Roman" w:cs="Times New Roman"/>
              </w:rPr>
              <w:t xml:space="preserve"> of</w:t>
            </w:r>
            <w:r w:rsidRPr="003E407A">
              <w:rPr>
                <w:rFonts w:ascii="Times New Roman" w:hAnsi="Times New Roman" w:cs="Times New Roman"/>
              </w:rPr>
              <w:t xml:space="preserve"> </w:t>
            </w:r>
            <w:r w:rsidRPr="004B40E1">
              <w:rPr>
                <w:rFonts w:ascii="Times New Roman" w:hAnsi="Times New Roman" w:cs="Times New Roman"/>
                <w:i/>
              </w:rPr>
              <w:t>OldAngle</w:t>
            </w:r>
            <w:r w:rsidRPr="003E407A">
              <w:rPr>
                <w:rFonts w:ascii="Times New Roman" w:hAnsi="Times New Roman" w:cs="Times New Roman"/>
              </w:rPr>
              <w:t xml:space="preserve"> by adding or subtracting</w:t>
            </w:r>
            <w:r>
              <w:rPr>
                <w:rFonts w:ascii="Times New Roman" w:hAnsi="Times New Roman" w:cs="Times New Roman"/>
              </w:rPr>
              <w:t xml:space="preserve"> 2*</w:t>
            </w:r>
            <w:r w:rsidRPr="00190F94">
              <w:rPr>
                <w:rFonts w:ascii="Times New Roman" w:hAnsi="Times New Roman" w:cs="Times New Roman"/>
                <w:i/>
              </w:rPr>
              <w:t>Pi</w:t>
            </w:r>
            <w:r>
              <w:rPr>
                <w:rFonts w:ascii="Times New Roman" w:hAnsi="Times New Roman" w:cs="Times New Roman"/>
              </w:rPr>
              <w:t xml:space="preserve"> accordingly; it then sets</w:t>
            </w:r>
            <w:r w:rsidRPr="003E407A">
              <w:rPr>
                <w:rFonts w:ascii="Times New Roman" w:hAnsi="Times New Roman" w:cs="Times New Roman"/>
              </w:rPr>
              <w:t xml:space="preserve"> </w:t>
            </w:r>
            <w:r w:rsidRPr="004B40E1">
              <w:rPr>
                <w:rFonts w:ascii="Times New Roman" w:hAnsi="Times New Roman" w:cs="Times New Roman"/>
                <w:i/>
              </w:rPr>
              <w:t>OldAngle</w:t>
            </w:r>
            <w:r w:rsidRPr="003E407A">
              <w:rPr>
                <w:rFonts w:ascii="Times New Roman" w:hAnsi="Times New Roman" w:cs="Times New Roman"/>
              </w:rPr>
              <w:t xml:space="preserve"> equal to </w:t>
            </w:r>
            <w:r w:rsidRPr="004B40E1">
              <w:rPr>
                <w:rFonts w:ascii="Times New Roman" w:hAnsi="Times New Roman" w:cs="Times New Roman"/>
                <w:i/>
              </w:rPr>
              <w:t>NewAngle</w:t>
            </w:r>
            <w:r w:rsidRPr="003E407A">
              <w:rPr>
                <w:rFonts w:ascii="Times New Roman" w:hAnsi="Times New Roman" w:cs="Times New Roman"/>
              </w:rPr>
              <w:t>.  This r</w:t>
            </w:r>
            <w:r>
              <w:rPr>
                <w:rFonts w:ascii="Times New Roman" w:hAnsi="Times New Roman" w:cs="Times New Roman"/>
              </w:rPr>
              <w:t>outine is useful for converting</w:t>
            </w:r>
            <w:r w:rsidRPr="003E407A">
              <w:rPr>
                <w:rFonts w:ascii="Times New Roman" w:hAnsi="Times New Roman" w:cs="Times New Roman"/>
              </w:rPr>
              <w:t xml:space="preserve"> angles returned from a call to the ATAN2() FUNCTION into angles that may</w:t>
            </w:r>
            <w:r>
              <w:rPr>
                <w:rFonts w:ascii="Times New Roman" w:hAnsi="Times New Roman" w:cs="Times New Roman"/>
              </w:rPr>
              <w:t xml:space="preserve"> </w:t>
            </w:r>
            <w:r w:rsidRPr="003E407A">
              <w:rPr>
                <w:rFonts w:ascii="Times New Roman" w:hAnsi="Times New Roman" w:cs="Times New Roman"/>
              </w:rPr>
              <w:t>exceed t</w:t>
            </w:r>
            <w:r>
              <w:rPr>
                <w:rFonts w:ascii="Times New Roman" w:hAnsi="Times New Roman" w:cs="Times New Roman"/>
              </w:rPr>
              <w:t xml:space="preserve">he -Pi to Pi limit of ATAN2().  </w:t>
            </w:r>
            <w:r w:rsidRPr="003E407A">
              <w:rPr>
                <w:rFonts w:ascii="Times New Roman" w:hAnsi="Times New Roman" w:cs="Times New Roman"/>
              </w:rPr>
              <w:t xml:space="preserve">This routine assumes that the angle change between calls is not more than 2*Pi in absolute value.  </w:t>
            </w:r>
            <w:r w:rsidRPr="004B40E1">
              <w:rPr>
                <w:rFonts w:ascii="Times New Roman" w:hAnsi="Times New Roman" w:cs="Times New Roman"/>
                <w:i/>
              </w:rPr>
              <w:t>OldAngle</w:t>
            </w:r>
            <w:r w:rsidRPr="003E407A">
              <w:rPr>
                <w:rFonts w:ascii="Times New Roman" w:hAnsi="Times New Roman" w:cs="Times New Roman"/>
              </w:rPr>
              <w:t xml:space="preserve"> should be </w:t>
            </w:r>
            <w:r>
              <w:rPr>
                <w:rFonts w:ascii="Times New Roman" w:hAnsi="Times New Roman" w:cs="Times New Roman"/>
              </w:rPr>
              <w:t>SAVE</w:t>
            </w:r>
            <w:r w:rsidRPr="003E407A">
              <w:rPr>
                <w:rFonts w:ascii="Times New Roman" w:hAnsi="Times New Roman" w:cs="Times New Roman"/>
              </w:rPr>
              <w:t>d in the calling routine.</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r w:rsidRPr="003E407A">
              <w:rPr>
                <w:rFonts w:ascii="Times New Roman" w:hAnsi="Times New Roman" w:cs="Times New Roman"/>
              </w:rPr>
              <w:t>BSortReal</w:t>
            </w:r>
          </w:p>
        </w:tc>
        <w:tc>
          <w:tcPr>
            <w:tcW w:w="1194" w:type="dxa"/>
          </w:tcPr>
          <w:p w:rsidR="001A044F" w:rsidRPr="00B32818" w:rsidRDefault="009725DC" w:rsidP="00E037C6">
            <w:pPr>
              <w:rPr>
                <w:rFonts w:ascii="Times New Roman" w:hAnsi="Times New Roman" w:cs="Times New Roman"/>
              </w:rPr>
            </w:pPr>
            <w:r>
              <w:rPr>
                <w:rFonts w:ascii="Times New Roman" w:hAnsi="Times New Roman" w:cs="Times New Roman"/>
              </w:rPr>
              <w:t>RealAry,</w:t>
            </w:r>
            <w:r>
              <w:rPr>
                <w:rFonts w:ascii="Times New Roman" w:hAnsi="Times New Roman" w:cs="Times New Roman"/>
              </w:rPr>
              <w:br/>
            </w:r>
            <w:r w:rsidRPr="003E407A">
              <w:rPr>
                <w:rFonts w:ascii="Times New Roman" w:hAnsi="Times New Roman" w:cs="Times New Roman"/>
              </w:rPr>
              <w:t>NumPts</w:t>
            </w:r>
          </w:p>
        </w:tc>
        <w:tc>
          <w:tcPr>
            <w:tcW w:w="6225" w:type="dxa"/>
            <w:gridSpan w:val="2"/>
          </w:tcPr>
          <w:p w:rsidR="001A044F" w:rsidRPr="00B32818" w:rsidRDefault="009725DC" w:rsidP="009725DC">
            <w:pPr>
              <w:rPr>
                <w:rFonts w:ascii="Times New Roman" w:hAnsi="Times New Roman" w:cs="Times New Roman"/>
              </w:rPr>
            </w:pPr>
            <w:r w:rsidRPr="003E407A">
              <w:rPr>
                <w:rFonts w:ascii="Times New Roman" w:hAnsi="Times New Roman" w:cs="Times New Roman"/>
              </w:rPr>
              <w:t>This routine sorts a list of real numbers.  It uses the bu</w:t>
            </w:r>
            <w:r>
              <w:rPr>
                <w:rFonts w:ascii="Times New Roman" w:hAnsi="Times New Roman" w:cs="Times New Roman"/>
              </w:rPr>
              <w:t>b</w:t>
            </w:r>
            <w:r w:rsidRPr="003E407A">
              <w:rPr>
                <w:rFonts w:ascii="Times New Roman" w:hAnsi="Times New Roman" w:cs="Times New Roman"/>
              </w:rPr>
              <w:t>ble sort algorithm,</w:t>
            </w:r>
            <w:r>
              <w:rPr>
                <w:rFonts w:ascii="Times New Roman" w:hAnsi="Times New Roman" w:cs="Times New Roman"/>
              </w:rPr>
              <w:t xml:space="preserve"> </w:t>
            </w:r>
            <w:r w:rsidRPr="003E407A">
              <w:rPr>
                <w:rFonts w:ascii="Times New Roman" w:hAnsi="Times New Roman" w:cs="Times New Roman"/>
              </w:rPr>
              <w:t>which is only suitable for short lists.</w:t>
            </w:r>
          </w:p>
        </w:tc>
      </w:tr>
      <w:tr w:rsidR="001A044F" w:rsidRPr="00C07FB6" w:rsidTr="00633588">
        <w:trPr>
          <w:cantSplit/>
        </w:trPr>
        <w:tc>
          <w:tcPr>
            <w:tcW w:w="1732" w:type="dxa"/>
            <w:gridSpan w:val="2"/>
          </w:tcPr>
          <w:p w:rsidR="001A044F" w:rsidRPr="00B32818" w:rsidRDefault="009725DC" w:rsidP="00E037C6">
            <w:pPr>
              <w:rPr>
                <w:rFonts w:ascii="Times New Roman" w:hAnsi="Times New Roman" w:cs="Times New Roman"/>
              </w:rPr>
            </w:pPr>
            <w:r w:rsidRPr="003E407A">
              <w:rPr>
                <w:rFonts w:ascii="Times New Roman" w:hAnsi="Times New Roman" w:cs="Times New Roman"/>
              </w:rPr>
              <w:t>Cross_Product</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1A044F" w:rsidRPr="00B32818" w:rsidRDefault="009725DC" w:rsidP="009725DC">
            <w:pPr>
              <w:rPr>
                <w:rFonts w:ascii="Times New Roman" w:hAnsi="Times New Roman" w:cs="Times New Roman"/>
              </w:rPr>
            </w:pPr>
            <w:r w:rsidRPr="003E407A">
              <w:rPr>
                <w:rFonts w:ascii="Times New Roman" w:hAnsi="Times New Roman" w:cs="Times New Roman"/>
              </w:rPr>
              <w:t>Vector1,</w:t>
            </w:r>
            <w:r>
              <w:rPr>
                <w:rFonts w:ascii="Times New Roman" w:hAnsi="Times New Roman" w:cs="Times New Roman"/>
              </w:rPr>
              <w:br/>
            </w:r>
            <w:r w:rsidRPr="003E407A">
              <w:rPr>
                <w:rFonts w:ascii="Times New Roman" w:hAnsi="Times New Roman" w:cs="Times New Roman"/>
              </w:rPr>
              <w:t>Vector2</w:t>
            </w:r>
          </w:p>
        </w:tc>
        <w:tc>
          <w:tcPr>
            <w:tcW w:w="6225" w:type="dxa"/>
            <w:gridSpan w:val="2"/>
          </w:tcPr>
          <w:p w:rsidR="001A044F" w:rsidRPr="00B32818" w:rsidRDefault="009725DC" w:rsidP="009725DC">
            <w:pPr>
              <w:rPr>
                <w:rFonts w:ascii="Times New Roman" w:hAnsi="Times New Roman" w:cs="Times New Roman"/>
              </w:rPr>
            </w:pPr>
            <w:r w:rsidRPr="003E407A">
              <w:rPr>
                <w:rFonts w:ascii="Times New Roman" w:hAnsi="Times New Roman" w:cs="Times New Roman"/>
              </w:rPr>
              <w:t>This function computes the cross p</w:t>
            </w:r>
            <w:r>
              <w:rPr>
                <w:rFonts w:ascii="Times New Roman" w:hAnsi="Times New Roman" w:cs="Times New Roman"/>
              </w:rPr>
              <w:t>roduct of two 3-element arrays:</w:t>
            </w:r>
            <w:r w:rsidRPr="003E407A">
              <w:rPr>
                <w:rFonts w:ascii="Times New Roman" w:hAnsi="Times New Roman" w:cs="Times New Roman"/>
              </w:rPr>
              <w:t xml:space="preserve"> </w:t>
            </w:r>
            <w:r w:rsidRPr="009725DC">
              <w:rPr>
                <w:rFonts w:ascii="Times New Roman" w:hAnsi="Times New Roman" w:cs="Times New Roman"/>
                <w:i/>
              </w:rPr>
              <w:t>Cross_Product</w:t>
            </w:r>
            <w:r w:rsidRPr="003E407A">
              <w:rPr>
                <w:rFonts w:ascii="Times New Roman" w:hAnsi="Times New Roman" w:cs="Times New Roman"/>
              </w:rPr>
              <w:t xml:space="preserve"> = </w:t>
            </w:r>
            <w:r w:rsidRPr="009725DC">
              <w:rPr>
                <w:rFonts w:ascii="Times New Roman" w:hAnsi="Times New Roman" w:cs="Times New Roman"/>
                <w:i/>
              </w:rPr>
              <w:t>Vector1</w:t>
            </w:r>
            <w:r w:rsidRPr="003E407A">
              <w:rPr>
                <w:rFonts w:ascii="Times New Roman" w:hAnsi="Times New Roman" w:cs="Times New Roman"/>
              </w:rPr>
              <w:t xml:space="preserve"> X </w:t>
            </w:r>
            <w:r w:rsidRPr="009725DC">
              <w:rPr>
                <w:rFonts w:ascii="Times New Roman" w:hAnsi="Times New Roman" w:cs="Times New Roman"/>
                <w:i/>
              </w:rPr>
              <w:t>Vector2</w:t>
            </w:r>
            <w:r w:rsidRPr="003E407A">
              <w:rPr>
                <w:rFonts w:ascii="Times New Roman" w:hAnsi="Times New Roman" w:cs="Times New Roman"/>
              </w:rPr>
              <w:t xml:space="preserve"> (resulting in a vector</w:t>
            </w:r>
            <w:r>
              <w:rPr>
                <w:rFonts w:ascii="Times New Roman" w:hAnsi="Times New Roman" w:cs="Times New Roman"/>
              </w:rPr>
              <w:t>).</w:t>
            </w:r>
          </w:p>
        </w:tc>
      </w:tr>
      <w:tr w:rsidR="009725DC" w:rsidRPr="00C07FB6" w:rsidTr="00633588">
        <w:trPr>
          <w:cantSplit/>
        </w:trPr>
        <w:tc>
          <w:tcPr>
            <w:tcW w:w="1732" w:type="dxa"/>
            <w:gridSpan w:val="2"/>
          </w:tcPr>
          <w:p w:rsidR="009725DC" w:rsidRPr="003E407A" w:rsidRDefault="00DF3F3B" w:rsidP="00E037C6">
            <w:pPr>
              <w:rPr>
                <w:rFonts w:ascii="Times New Roman" w:hAnsi="Times New Roman" w:cs="Times New Roman"/>
              </w:rPr>
            </w:pPr>
            <w:r w:rsidRPr="003E407A">
              <w:rPr>
                <w:rFonts w:ascii="Times New Roman" w:hAnsi="Times New Roman" w:cs="Times New Roman"/>
              </w:rPr>
              <w:t>EqualRealNos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9725DC" w:rsidRPr="003E407A" w:rsidRDefault="00DF3F3B" w:rsidP="00DF3F3B">
            <w:pPr>
              <w:rPr>
                <w:rFonts w:ascii="Times New Roman" w:hAnsi="Times New Roman" w:cs="Times New Roman"/>
              </w:rPr>
            </w:pPr>
            <w:r w:rsidRPr="003E407A">
              <w:rPr>
                <w:rFonts w:ascii="Times New Roman" w:hAnsi="Times New Roman" w:cs="Times New Roman"/>
              </w:rPr>
              <w:t>ReNum1,</w:t>
            </w:r>
            <w:r>
              <w:rPr>
                <w:rFonts w:ascii="Times New Roman" w:hAnsi="Times New Roman" w:cs="Times New Roman"/>
              </w:rPr>
              <w:br/>
            </w:r>
            <w:r w:rsidRPr="003E407A">
              <w:rPr>
                <w:rFonts w:ascii="Times New Roman" w:hAnsi="Times New Roman" w:cs="Times New Roman"/>
              </w:rPr>
              <w:t>ReNum2</w:t>
            </w:r>
          </w:p>
        </w:tc>
        <w:tc>
          <w:tcPr>
            <w:tcW w:w="6225" w:type="dxa"/>
            <w:gridSpan w:val="2"/>
          </w:tcPr>
          <w:p w:rsidR="009725DC" w:rsidRPr="003E407A" w:rsidRDefault="00DF3F3B" w:rsidP="00DF3F3B">
            <w:pPr>
              <w:rPr>
                <w:rFonts w:ascii="Times New Roman" w:hAnsi="Times New Roman" w:cs="Times New Roman"/>
              </w:rPr>
            </w:pPr>
            <w:r w:rsidRPr="003E407A">
              <w:rPr>
                <w:rFonts w:ascii="Times New Roman" w:hAnsi="Times New Roman" w:cs="Times New Roman"/>
              </w:rPr>
              <w:t xml:space="preserve">This function compares 2 real numbers and determines if they are "almost" equal, </w:t>
            </w:r>
            <w:r w:rsidRPr="00DF3F3B">
              <w:rPr>
                <w:rFonts w:ascii="Times New Roman" w:hAnsi="Times New Roman" w:cs="Times New Roman"/>
                <w:i/>
              </w:rPr>
              <w:t>i.e.</w:t>
            </w:r>
            <w:r w:rsidRPr="003E407A">
              <w:rPr>
                <w:rFonts w:ascii="Times New Roman" w:hAnsi="Times New Roman" w:cs="Times New Roman"/>
              </w:rPr>
              <w:t xml:space="preserve"> within some relative tolerance</w:t>
            </w:r>
            <w:r>
              <w:rPr>
                <w:rFonts w:ascii="Times New Roman" w:hAnsi="Times New Roman" w:cs="Times New Roman"/>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r w:rsidRPr="003E407A">
              <w:rPr>
                <w:rFonts w:ascii="Times New Roman" w:hAnsi="Times New Roman" w:cs="Times New Roman"/>
              </w:rPr>
              <w:t>GetSmllRotAngs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194"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DCMat,</w:t>
            </w:r>
            <w:r>
              <w:rPr>
                <w:rFonts w:ascii="Times New Roman" w:hAnsi="Times New Roman" w:cs="Times New Roman"/>
              </w:rPr>
              <w:br/>
            </w:r>
            <w:r w:rsidRPr="003E407A">
              <w:rPr>
                <w:rFonts w:ascii="Times New Roman" w:hAnsi="Times New Roman" w:cs="Times New Roman"/>
              </w:rPr>
              <w:t>ErrStat</w:t>
            </w:r>
          </w:p>
        </w:tc>
        <w:tc>
          <w:tcPr>
            <w:tcW w:w="6225" w:type="dxa"/>
            <w:gridSpan w:val="2"/>
          </w:tcPr>
          <w:p w:rsidR="00DF3F3B" w:rsidRPr="003E407A" w:rsidRDefault="00DF3F3B" w:rsidP="00DF3F3B">
            <w:pPr>
              <w:rPr>
                <w:rFonts w:ascii="Times New Roman" w:hAnsi="Times New Roman" w:cs="Times New Roman"/>
              </w:rPr>
            </w:pPr>
            <w:r w:rsidRPr="003E407A">
              <w:rPr>
                <w:rFonts w:ascii="Times New Roman" w:hAnsi="Times New Roman" w:cs="Times New Roman"/>
              </w:rPr>
              <w:t>This subroutine computes the angles that make up the input</w:t>
            </w:r>
            <w:r>
              <w:rPr>
                <w:rFonts w:ascii="Times New Roman" w:hAnsi="Times New Roman" w:cs="Times New Roman"/>
              </w:rPr>
              <w:t xml:space="preserve"> </w:t>
            </w:r>
            <w:r w:rsidRPr="003E407A">
              <w:rPr>
                <w:rFonts w:ascii="Times New Roman" w:hAnsi="Times New Roman" w:cs="Times New Roman"/>
              </w:rPr>
              <w:t xml:space="preserve">direction cosine matrix, </w:t>
            </w:r>
            <w:r w:rsidRPr="00DF3F3B">
              <w:rPr>
                <w:rFonts w:ascii="Times New Roman" w:hAnsi="Times New Roman" w:cs="Times New Roman"/>
                <w:i/>
              </w:rPr>
              <w:t>DCMat</w:t>
            </w:r>
            <w:r>
              <w:rPr>
                <w:rFonts w:ascii="Times New Roman" w:hAnsi="Times New Roman" w:cs="Times New Roman"/>
                <w:i/>
              </w:rPr>
              <w:t>.</w:t>
            </w:r>
          </w:p>
        </w:tc>
      </w:tr>
      <w:tr w:rsidR="00DF3F3B" w:rsidRPr="00C07FB6" w:rsidTr="00633588">
        <w:trPr>
          <w:cantSplit/>
        </w:trPr>
        <w:tc>
          <w:tcPr>
            <w:tcW w:w="1732" w:type="dxa"/>
            <w:gridSpan w:val="2"/>
          </w:tcPr>
          <w:p w:rsidR="00DF3F3B" w:rsidRPr="003E407A" w:rsidRDefault="00DF3F3B" w:rsidP="00E037C6">
            <w:pPr>
              <w:rPr>
                <w:rFonts w:ascii="Times New Roman" w:hAnsi="Times New Roman" w:cs="Times New Roman"/>
              </w:rPr>
            </w:pPr>
            <w:r w:rsidRPr="003E407A">
              <w:rPr>
                <w:rFonts w:ascii="Times New Roman" w:hAnsi="Times New Roman" w:cs="Times New Roman"/>
              </w:rPr>
              <w:t>GL_Pts</w:t>
            </w:r>
          </w:p>
        </w:tc>
        <w:tc>
          <w:tcPr>
            <w:tcW w:w="1194" w:type="dxa"/>
          </w:tcPr>
          <w:p w:rsidR="00DF3F3B" w:rsidRPr="003E407A" w:rsidRDefault="00DF3F3B" w:rsidP="00DF3F3B">
            <w:pPr>
              <w:rPr>
                <w:rFonts w:ascii="Times New Roman" w:hAnsi="Times New Roman" w:cs="Times New Roman"/>
              </w:rPr>
            </w:pPr>
            <w:r w:rsidRPr="003E407A">
              <w:rPr>
                <w:rFonts w:ascii="Times New Roman" w:hAnsi="Times New Roman" w:cs="Times New Roman"/>
              </w:rPr>
              <w:t>IPt,</w:t>
            </w:r>
            <w:r>
              <w:rPr>
                <w:rFonts w:ascii="Times New Roman" w:hAnsi="Times New Roman" w:cs="Times New Roman"/>
              </w:rPr>
              <w:br/>
            </w:r>
            <w:r w:rsidRPr="003E407A">
              <w:rPr>
                <w:rFonts w:ascii="Times New Roman" w:hAnsi="Times New Roman" w:cs="Times New Roman"/>
              </w:rPr>
              <w:t>NPts,</w:t>
            </w:r>
            <w:r>
              <w:rPr>
                <w:rFonts w:ascii="Times New Roman" w:hAnsi="Times New Roman" w:cs="Times New Roman"/>
              </w:rPr>
              <w:br/>
            </w:r>
            <w:r w:rsidRPr="003E407A">
              <w:rPr>
                <w:rFonts w:ascii="Times New Roman" w:hAnsi="Times New Roman" w:cs="Times New Roman"/>
              </w:rPr>
              <w:t>Loc,</w:t>
            </w:r>
            <w:r>
              <w:rPr>
                <w:rFonts w:ascii="Times New Roman" w:hAnsi="Times New Roman" w:cs="Times New Roman"/>
              </w:rPr>
              <w:br/>
            </w:r>
            <w:r w:rsidRPr="003E407A">
              <w:rPr>
                <w:rFonts w:ascii="Times New Roman" w:hAnsi="Times New Roman" w:cs="Times New Roman"/>
              </w:rPr>
              <w:t>Wt,</w:t>
            </w:r>
            <w:r>
              <w:rPr>
                <w:rFonts w:ascii="Times New Roman" w:hAnsi="Times New Roman" w:cs="Times New Roman"/>
              </w:rPr>
              <w:br/>
            </w:r>
            <w:r w:rsidRPr="003E407A">
              <w:rPr>
                <w:rFonts w:ascii="Times New Roman" w:hAnsi="Times New Roman" w:cs="Times New Roman"/>
              </w:rPr>
              <w:t>ErrStat</w:t>
            </w:r>
          </w:p>
        </w:tc>
        <w:tc>
          <w:tcPr>
            <w:tcW w:w="6225" w:type="dxa"/>
            <w:gridSpan w:val="2"/>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eturns the non-dimensional (-1:+1) location of the given Gauss-Legendre Quadrature point and its weight.</w:t>
            </w:r>
            <w:r>
              <w:rPr>
                <w:rFonts w:ascii="Times New Roman" w:hAnsi="Times New Roman" w:cs="Times New Roman"/>
              </w:rPr>
              <w:t xml:space="preserve">  </w:t>
            </w:r>
            <w:r w:rsidRPr="003E407A">
              <w:rPr>
                <w:rFonts w:ascii="Times New Roman" w:hAnsi="Times New Roman" w:cs="Times New Roman"/>
              </w:rPr>
              <w:t>The values came from Carnahan, Brice; Luther, H.A.; Wilkes, James O.  (1969)  "Applied Numerical Methods."</w:t>
            </w:r>
          </w:p>
        </w:tc>
      </w:tr>
      <w:tr w:rsidR="00DF3F3B" w:rsidRPr="00C07FB6" w:rsidTr="00633588">
        <w:trPr>
          <w:cantSplit/>
        </w:trPr>
        <w:tc>
          <w:tcPr>
            <w:tcW w:w="1716" w:type="dxa"/>
          </w:tcPr>
          <w:p w:rsidR="00DF3F3B" w:rsidRPr="003E407A" w:rsidRDefault="00DF3F3B" w:rsidP="00E037C6">
            <w:pPr>
              <w:rPr>
                <w:rFonts w:ascii="Times New Roman" w:hAnsi="Times New Roman" w:cs="Times New Roman"/>
              </w:rPr>
            </w:pPr>
            <w:r w:rsidRPr="003E407A">
              <w:rPr>
                <w:rFonts w:ascii="Times New Roman" w:hAnsi="Times New Roman" w:cs="Times New Roman"/>
              </w:rPr>
              <w:t>IndexCharAry</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DF3F3B" w:rsidRPr="003E407A" w:rsidRDefault="00DF3F3B" w:rsidP="00DF3F3B">
            <w:pPr>
              <w:rPr>
                <w:rFonts w:ascii="Times New Roman" w:hAnsi="Times New Roman" w:cs="Times New Roman"/>
              </w:rPr>
            </w:pPr>
            <w:r w:rsidRPr="003E407A">
              <w:rPr>
                <w:rFonts w:ascii="Times New Roman" w:hAnsi="Times New Roman" w:cs="Times New Roman"/>
              </w:rPr>
              <w:t>CVal,</w:t>
            </w:r>
            <w:r>
              <w:rPr>
                <w:rFonts w:ascii="Times New Roman" w:hAnsi="Times New Roman" w:cs="Times New Roman"/>
              </w:rPr>
              <w:br/>
            </w:r>
            <w:r w:rsidRPr="003E407A">
              <w:rPr>
                <w:rFonts w:ascii="Times New Roman" w:hAnsi="Times New Roman" w:cs="Times New Roman"/>
              </w:rPr>
              <w:t>CAry</w:t>
            </w:r>
          </w:p>
        </w:tc>
        <w:tc>
          <w:tcPr>
            <w:tcW w:w="5954" w:type="dxa"/>
          </w:tcPr>
          <w:p w:rsidR="00DF3F3B" w:rsidRPr="003E407A" w:rsidRDefault="00DF3F3B" w:rsidP="00DF3F3B">
            <w:pPr>
              <w:rPr>
                <w:rFonts w:ascii="Times New Roman" w:hAnsi="Times New Roman" w:cs="Times New Roman"/>
              </w:rPr>
            </w:pPr>
            <w:r>
              <w:rPr>
                <w:rFonts w:ascii="Times New Roman" w:hAnsi="Times New Roman" w:cs="Times New Roman"/>
              </w:rPr>
              <w:t>R</w:t>
            </w:r>
            <w:r w:rsidRPr="003E407A">
              <w:rPr>
                <w:rFonts w:ascii="Times New Roman" w:hAnsi="Times New Roman" w:cs="Times New Roman"/>
              </w:rPr>
              <w:t xml:space="preserve">eturns an integer index such that </w:t>
            </w:r>
            <w:r w:rsidRPr="00DF3F3B">
              <w:rPr>
                <w:rFonts w:ascii="Times New Roman" w:hAnsi="Times New Roman" w:cs="Times New Roman"/>
                <w:i/>
              </w:rPr>
              <w:t>CAry</w:t>
            </w:r>
            <w:r w:rsidRPr="003E407A">
              <w:rPr>
                <w:rFonts w:ascii="Times New Roman" w:hAnsi="Times New Roman" w:cs="Times New Roman"/>
              </w:rPr>
              <w:t>(</w:t>
            </w:r>
            <w:r w:rsidRPr="00DF3F3B">
              <w:rPr>
                <w:rFonts w:ascii="Times New Roman" w:hAnsi="Times New Roman" w:cs="Times New Roman"/>
                <w:i/>
              </w:rPr>
              <w:t>IndexCharAry</w:t>
            </w:r>
            <w:r w:rsidRPr="003E407A">
              <w:rPr>
                <w:rFonts w:ascii="Times New Roman" w:hAnsi="Times New Roman" w:cs="Times New Roman"/>
              </w:rPr>
              <w:t xml:space="preserve">) = </w:t>
            </w:r>
            <w:r w:rsidRPr="00DF3F3B">
              <w:rPr>
                <w:rFonts w:ascii="Times New Roman" w:hAnsi="Times New Roman" w:cs="Times New Roman"/>
                <w:i/>
              </w:rPr>
              <w:t>CVal</w:t>
            </w:r>
            <w:r w:rsidRPr="003E407A">
              <w:rPr>
                <w:rFonts w:ascii="Times New Roman" w:hAnsi="Times New Roman" w:cs="Times New Roman"/>
              </w:rPr>
              <w:t>. If</w:t>
            </w:r>
            <w:r>
              <w:rPr>
                <w:rFonts w:ascii="Times New Roman" w:hAnsi="Times New Roman" w:cs="Times New Roman"/>
              </w:rPr>
              <w:t xml:space="preserve"> </w:t>
            </w:r>
            <w:r w:rsidRPr="003E407A">
              <w:rPr>
                <w:rFonts w:ascii="Times New Roman" w:hAnsi="Times New Roman" w:cs="Times New Roman"/>
              </w:rPr>
              <w:t xml:space="preserve">no element in the array matches </w:t>
            </w:r>
            <w:r w:rsidRPr="00DF3F3B">
              <w:rPr>
                <w:rFonts w:ascii="Times New Roman" w:hAnsi="Times New Roman" w:cs="Times New Roman"/>
                <w:i/>
              </w:rPr>
              <w:t>CVal</w:t>
            </w:r>
            <w:r w:rsidRPr="003E407A">
              <w:rPr>
                <w:rFonts w:ascii="Times New Roman" w:hAnsi="Times New Roman" w:cs="Times New Roman"/>
              </w:rPr>
              <w:t xml:space="preserve">, the value -1 is returned.  The routine performs a binary search on the input array to determine if </w:t>
            </w:r>
            <w:r w:rsidRPr="00DF3F3B">
              <w:rPr>
                <w:rFonts w:ascii="Times New Roman" w:hAnsi="Times New Roman" w:cs="Times New Roman"/>
                <w:i/>
              </w:rPr>
              <w:t>CVal</w:t>
            </w:r>
            <w:r w:rsidRPr="003E407A">
              <w:rPr>
                <w:rFonts w:ascii="Times New Roman" w:hAnsi="Times New Roman" w:cs="Times New Roman"/>
              </w:rPr>
              <w:t xml:space="preserve"> is an element of the array; thus, </w:t>
            </w:r>
            <w:r w:rsidRPr="00DF3F3B">
              <w:rPr>
                <w:rFonts w:ascii="Times New Roman" w:hAnsi="Times New Roman" w:cs="Times New Roman"/>
                <w:i/>
              </w:rPr>
              <w:t>CAry</w:t>
            </w:r>
            <w:r w:rsidRPr="003E407A">
              <w:rPr>
                <w:rFonts w:ascii="Times New Roman" w:hAnsi="Times New Roman" w:cs="Times New Roman"/>
              </w:rPr>
              <w:t xml:space="preserve"> must be sorted and stored in increasing alphebetical (ASCII) order. The routine does not check that the array is</w:t>
            </w:r>
            <w:r>
              <w:rPr>
                <w:rFonts w:ascii="Times New Roman" w:hAnsi="Times New Roman" w:cs="Times New Roman"/>
              </w:rPr>
              <w:t xml:space="preserve"> </w:t>
            </w:r>
            <w:r w:rsidRPr="003E407A">
              <w:rPr>
                <w:rFonts w:ascii="Times New Roman" w:hAnsi="Times New Roman" w:cs="Times New Roman"/>
              </w:rPr>
              <w:t xml:space="preserve">sorted.  The routine assumes that </w:t>
            </w:r>
            <w:r w:rsidRPr="00DF3F3B">
              <w:rPr>
                <w:rFonts w:ascii="Times New Roman" w:hAnsi="Times New Roman" w:cs="Times New Roman"/>
                <w:i/>
              </w:rPr>
              <w:t>CVal</w:t>
            </w:r>
            <w:r w:rsidRPr="003E407A">
              <w:rPr>
                <w:rFonts w:ascii="Times New Roman" w:hAnsi="Times New Roman" w:cs="Times New Roman"/>
              </w:rPr>
              <w:t xml:space="preserve"> is type CHARACTER and </w:t>
            </w:r>
            <w:r w:rsidRPr="00DF3F3B">
              <w:rPr>
                <w:rFonts w:ascii="Times New Roman" w:hAnsi="Times New Roman" w:cs="Times New Roman"/>
                <w:i/>
              </w:rPr>
              <w:t>CAry</w:t>
            </w:r>
            <w:r w:rsidRPr="003E407A">
              <w:rPr>
                <w:rFonts w:ascii="Times New Roman" w:hAnsi="Times New Roman" w:cs="Times New Roman"/>
              </w:rPr>
              <w:t xml:space="preserve"> is an array of CHARACTERS.</w:t>
            </w:r>
          </w:p>
        </w:tc>
      </w:tr>
      <w:tr w:rsidR="00DF3F3B" w:rsidRPr="00C07FB6" w:rsidTr="00633588">
        <w:trPr>
          <w:cantSplit/>
        </w:trPr>
        <w:tc>
          <w:tcPr>
            <w:tcW w:w="1716" w:type="dxa"/>
          </w:tcPr>
          <w:p w:rsidR="00DF3F3B" w:rsidRPr="003E407A" w:rsidRDefault="000D54DA" w:rsidP="00E037C6">
            <w:pPr>
              <w:rPr>
                <w:rFonts w:ascii="Times New Roman" w:hAnsi="Times New Roman" w:cs="Times New Roman"/>
              </w:rPr>
            </w:pPr>
            <w:r w:rsidRPr="003E407A">
              <w:rPr>
                <w:rFonts w:ascii="Times New Roman" w:hAnsi="Times New Roman" w:cs="Times New Roman"/>
              </w:rPr>
              <w:lastRenderedPageBreak/>
              <w:t>LocateBin</w:t>
            </w:r>
          </w:p>
        </w:tc>
        <w:tc>
          <w:tcPr>
            <w:tcW w:w="1481" w:type="dxa"/>
            <w:gridSpan w:val="3"/>
          </w:tcPr>
          <w:p w:rsidR="00DF3F3B" w:rsidRPr="003E407A" w:rsidRDefault="000D54DA" w:rsidP="009D1BBF">
            <w:pPr>
              <w:rPr>
                <w:rFonts w:ascii="Times New Roman" w:hAnsi="Times New Roman" w:cs="Times New Roman"/>
              </w:rPr>
            </w:pPr>
            <w:r w:rsidRPr="003E407A">
              <w:rPr>
                <w:rFonts w:ascii="Times New Roman" w:hAnsi="Times New Roman" w:cs="Times New Roman"/>
              </w:rPr>
              <w:t>XVal,</w:t>
            </w:r>
            <w:r w:rsidR="009D1BBF">
              <w:rPr>
                <w:rFonts w:ascii="Times New Roman" w:hAnsi="Times New Roman" w:cs="Times New Roman"/>
              </w:rPr>
              <w:br/>
            </w:r>
            <w:r w:rsidRPr="003E407A">
              <w:rPr>
                <w:rFonts w:ascii="Times New Roman" w:hAnsi="Times New Roman" w:cs="Times New Roman"/>
              </w:rPr>
              <w:t>XAry,</w:t>
            </w:r>
            <w:r w:rsidR="009D1BBF">
              <w:rPr>
                <w:rFonts w:ascii="Times New Roman" w:hAnsi="Times New Roman" w:cs="Times New Roman"/>
              </w:rPr>
              <w:br/>
            </w:r>
            <w:r w:rsidRPr="003E407A">
              <w:rPr>
                <w:rFonts w:ascii="Times New Roman" w:hAnsi="Times New Roman" w:cs="Times New Roman"/>
              </w:rPr>
              <w:t>Ind,</w:t>
            </w:r>
            <w:r w:rsidR="009D1BBF">
              <w:rPr>
                <w:rFonts w:ascii="Times New Roman" w:hAnsi="Times New Roman" w:cs="Times New Roman"/>
              </w:rPr>
              <w:br/>
            </w:r>
            <w:r w:rsidRPr="003E407A">
              <w:rPr>
                <w:rFonts w:ascii="Times New Roman" w:hAnsi="Times New Roman" w:cs="Times New Roman"/>
              </w:rPr>
              <w:t>AryLen</w:t>
            </w:r>
          </w:p>
        </w:tc>
        <w:tc>
          <w:tcPr>
            <w:tcW w:w="5954" w:type="dxa"/>
          </w:tcPr>
          <w:p w:rsidR="00DF3F3B" w:rsidRDefault="000D54DA" w:rsidP="000D54DA">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O</w:t>
            </w:r>
            <w:r w:rsidRPr="003E407A">
              <w:rPr>
                <w:rFonts w:ascii="Times New Roman" w:hAnsi="Times New Roman" w:cs="Times New Roman"/>
              </w:rPr>
              <w:t>n return, Ind has a value such that</w:t>
            </w:r>
            <w:r>
              <w:rPr>
                <w:rFonts w:ascii="Times New Roman" w:hAnsi="Times New Roman" w:cs="Times New Roman"/>
              </w:rPr>
              <w:t xml:space="preserve">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 xml:space="preserve">) &lt;= </w:t>
            </w:r>
            <w:r w:rsidRPr="000D54DA">
              <w:rPr>
                <w:rFonts w:ascii="Times New Roman" w:hAnsi="Times New Roman" w:cs="Times New Roman"/>
                <w:i/>
              </w:rPr>
              <w:t>XVal</w:t>
            </w:r>
            <w:r w:rsidRPr="003E407A">
              <w:rPr>
                <w:rFonts w:ascii="Times New Roman" w:hAnsi="Times New Roman" w:cs="Times New Roman"/>
              </w:rPr>
              <w:t xml:space="preserve"> &lt;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r w:rsidRPr="000D54DA">
              <w:rPr>
                <w:rFonts w:ascii="Times New Roman" w:hAnsi="Times New Roman" w:cs="Times New Roman"/>
                <w:i/>
              </w:rPr>
              <w:t>Ind</w:t>
            </w:r>
            <w:r w:rsidRPr="003E407A">
              <w:rPr>
                <w:rFonts w:ascii="Times New Roman" w:hAnsi="Times New Roman" w:cs="Times New Roman"/>
              </w:rPr>
              <w:t xml:space="preserve"> = 0 when </w:t>
            </w:r>
            <w:r w:rsidRPr="000D54DA">
              <w:rPr>
                <w:rFonts w:ascii="Times New Roman" w:hAnsi="Times New Roman" w:cs="Times New Roman"/>
                <w:i/>
              </w:rPr>
              <w:t>XVal</w:t>
            </w:r>
            <w:r w:rsidRPr="003E407A">
              <w:rPr>
                <w:rFonts w:ascii="Times New Roman" w:hAnsi="Times New Roman" w:cs="Times New Roman"/>
              </w:rPr>
              <w:t xml:space="preserve"> &lt; </w:t>
            </w:r>
            <w:r w:rsidRPr="000D54DA">
              <w:rPr>
                <w:rFonts w:ascii="Times New Roman" w:hAnsi="Times New Roman" w:cs="Times New Roman"/>
                <w:i/>
              </w:rPr>
              <w:t>XAry</w:t>
            </w:r>
            <w:r w:rsidRPr="003E407A">
              <w:rPr>
                <w:rFonts w:ascii="Times New Roman" w:hAnsi="Times New Roman" w:cs="Times New Roman"/>
              </w:rPr>
              <w:t>(1), and</w:t>
            </w:r>
            <w:r>
              <w:rPr>
                <w:rFonts w:ascii="Times New Roman" w:hAnsi="Times New Roman" w:cs="Times New Roman"/>
              </w:rPr>
              <w:t xml:space="preserve"> </w:t>
            </w:r>
            <w:r w:rsidRPr="000D54DA">
              <w:rPr>
                <w:rFonts w:ascii="Times New Roman" w:hAnsi="Times New Roman" w:cs="Times New Roman"/>
                <w:i/>
              </w:rPr>
              <w:t>Ind</w:t>
            </w:r>
            <w:r w:rsidRPr="003E407A">
              <w:rPr>
                <w:rFonts w:ascii="Times New Roman" w:hAnsi="Times New Roman" w:cs="Times New Roman"/>
              </w:rPr>
              <w:t xml:space="preserve"> = </w:t>
            </w:r>
            <w:r w:rsidRPr="000D54DA">
              <w:rPr>
                <w:rFonts w:ascii="Times New Roman" w:hAnsi="Times New Roman" w:cs="Times New Roman"/>
                <w:i/>
              </w:rPr>
              <w:t>AryLen</w:t>
            </w:r>
            <w:r w:rsidRPr="003E407A">
              <w:rPr>
                <w:rFonts w:ascii="Times New Roman" w:hAnsi="Times New Roman" w:cs="Times New Roman"/>
              </w:rPr>
              <w:t xml:space="preserve"> when </w:t>
            </w:r>
            <w:r w:rsidRPr="000D54DA">
              <w:rPr>
                <w:rFonts w:ascii="Times New Roman" w:hAnsi="Times New Roman" w:cs="Times New Roman"/>
                <w:i/>
              </w:rPr>
              <w:t>XAry</w:t>
            </w:r>
            <w:r w:rsidRPr="003E407A">
              <w:rPr>
                <w:rFonts w:ascii="Times New Roman" w:hAnsi="Times New Roman" w:cs="Times New Roman"/>
              </w:rPr>
              <w:t>(</w:t>
            </w:r>
            <w:r w:rsidRPr="000D54DA">
              <w:rPr>
                <w:rFonts w:ascii="Times New Roman" w:hAnsi="Times New Roman" w:cs="Times New Roman"/>
                <w:i/>
              </w:rPr>
              <w:t>AryLen</w:t>
            </w:r>
            <w:r w:rsidRPr="003E407A">
              <w:rPr>
                <w:rFonts w:ascii="Times New Roman" w:hAnsi="Times New Roman" w:cs="Times New Roman"/>
              </w:rPr>
              <w:t xml:space="preserve">) &lt;= </w:t>
            </w:r>
            <w:r w:rsidRPr="000D54DA">
              <w:rPr>
                <w:rFonts w:ascii="Times New Roman" w:hAnsi="Times New Roman" w:cs="Times New Roman"/>
                <w:i/>
              </w:rPr>
              <w:t>XVal</w:t>
            </w:r>
            <w:r w:rsidRPr="003E407A">
              <w:rPr>
                <w:rFonts w:ascii="Times New Roman" w:hAnsi="Times New Roman" w:cs="Times New Roman"/>
              </w:rPr>
              <w:t>.</w:t>
            </w:r>
          </w:p>
          <w:p w:rsidR="009D1BBF" w:rsidRPr="003E407A" w:rsidRDefault="009D1BBF" w:rsidP="000D54DA">
            <w:pPr>
              <w:rPr>
                <w:rFonts w:ascii="Times New Roman" w:hAnsi="Times New Roman" w:cs="Times New Roman"/>
              </w:rPr>
            </w:pPr>
            <w:r w:rsidRPr="009D1BBF">
              <w:rPr>
                <w:rFonts w:ascii="Times New Roman" w:hAnsi="Times New Roman" w:cs="Times New Roman"/>
                <w:b/>
                <w:sz w:val="16"/>
              </w:rPr>
              <w:t>Note:</w:t>
            </w:r>
            <w:r w:rsidRPr="009D1BBF">
              <w:rPr>
                <w:rFonts w:ascii="Times New Roman" w:hAnsi="Times New Roman" w:cs="Times New Roman"/>
                <w:sz w:val="16"/>
              </w:rPr>
              <w:t xml:space="preserve"> If the index doesn't change much between calls, </w:t>
            </w:r>
            <w:r w:rsidRPr="009D1BBF">
              <w:rPr>
                <w:rFonts w:ascii="Times New Roman" w:hAnsi="Times New Roman" w:cs="Times New Roman"/>
                <w:i/>
                <w:sz w:val="16"/>
              </w:rPr>
              <w:t>LocateStp</w:t>
            </w:r>
            <w:r w:rsidRPr="009D1BBF">
              <w:rPr>
                <w:rFonts w:ascii="Times New Roman" w:hAnsi="Times New Roman" w:cs="Times New Roman"/>
                <w:sz w:val="16"/>
              </w:rPr>
              <w:t>() may be a better option.</w:t>
            </w:r>
          </w:p>
        </w:tc>
      </w:tr>
      <w:tr w:rsidR="00DF3F3B" w:rsidRPr="00C07FB6" w:rsidTr="00633588">
        <w:trPr>
          <w:cantSplit/>
        </w:trPr>
        <w:tc>
          <w:tcPr>
            <w:tcW w:w="1716" w:type="dxa"/>
          </w:tcPr>
          <w:p w:rsidR="00DF3F3B" w:rsidRPr="003E407A" w:rsidRDefault="009D1BBF" w:rsidP="00E037C6">
            <w:pPr>
              <w:rPr>
                <w:rFonts w:ascii="Times New Roman" w:hAnsi="Times New Roman" w:cs="Times New Roman"/>
              </w:rPr>
            </w:pPr>
            <w:r w:rsidRPr="003E407A">
              <w:rPr>
                <w:rFonts w:ascii="Times New Roman" w:hAnsi="Times New Roman" w:cs="Times New Roman"/>
              </w:rPr>
              <w:t>LocateStp</w:t>
            </w:r>
          </w:p>
        </w:tc>
        <w:tc>
          <w:tcPr>
            <w:tcW w:w="1481" w:type="dxa"/>
            <w:gridSpan w:val="3"/>
          </w:tcPr>
          <w:p w:rsidR="00DF3F3B" w:rsidRPr="003E407A" w:rsidRDefault="009D1BBF" w:rsidP="009D1BBF">
            <w:pPr>
              <w:rPr>
                <w:rFonts w:ascii="Times New Roman" w:hAnsi="Times New Roman" w:cs="Times New Roman"/>
              </w:rPr>
            </w:pPr>
            <w:r w:rsidRPr="003E407A">
              <w:rPr>
                <w:rFonts w:ascii="Times New Roman" w:hAnsi="Times New Roman" w:cs="Times New Roman"/>
              </w:rPr>
              <w:t>XVal,</w:t>
            </w:r>
            <w:r>
              <w:rPr>
                <w:rFonts w:ascii="Times New Roman" w:hAnsi="Times New Roman" w:cs="Times New Roman"/>
              </w:rPr>
              <w:br/>
            </w:r>
            <w:r w:rsidRPr="003E407A">
              <w:rPr>
                <w:rFonts w:ascii="Times New Roman" w:hAnsi="Times New Roman" w:cs="Times New Roman"/>
              </w:rPr>
              <w:t>XAry,</w:t>
            </w:r>
            <w:r>
              <w:rPr>
                <w:rFonts w:ascii="Times New Roman" w:hAnsi="Times New Roman" w:cs="Times New Roman"/>
              </w:rPr>
              <w:br/>
              <w:t>Ind,</w:t>
            </w:r>
            <w:r>
              <w:rPr>
                <w:rFonts w:ascii="Times New Roman" w:hAnsi="Times New Roman" w:cs="Times New Roman"/>
              </w:rPr>
              <w:br/>
            </w:r>
            <w:r w:rsidRPr="003E407A">
              <w:rPr>
                <w:rFonts w:ascii="Times New Roman" w:hAnsi="Times New Roman" w:cs="Times New Roman"/>
              </w:rPr>
              <w:t>AryLen</w:t>
            </w:r>
          </w:p>
        </w:tc>
        <w:tc>
          <w:tcPr>
            <w:tcW w:w="5954" w:type="dxa"/>
          </w:tcPr>
          <w:p w:rsidR="009D1BBF" w:rsidRPr="003E407A" w:rsidRDefault="009D1BBF" w:rsidP="009D1BBF">
            <w:pPr>
              <w:rPr>
                <w:rFonts w:ascii="Times New Roman" w:hAnsi="Times New Roman" w:cs="Times New Roman"/>
              </w:rPr>
            </w:pPr>
            <w:r>
              <w:rPr>
                <w:rFonts w:ascii="Times New Roman" w:hAnsi="Times New Roman" w:cs="Times New Roman"/>
              </w:rPr>
              <w:t>F</w:t>
            </w:r>
            <w:r w:rsidRPr="003E407A">
              <w:rPr>
                <w:rFonts w:ascii="Times New Roman" w:hAnsi="Times New Roman" w:cs="Times New Roman"/>
              </w:rPr>
              <w:t>inds the lower-bound index of an input x-value located in an array.</w:t>
            </w:r>
            <w:r>
              <w:rPr>
                <w:rFonts w:ascii="Times New Roman" w:hAnsi="Times New Roman" w:cs="Times New Roman"/>
              </w:rPr>
              <w:t xml:space="preserve"> </w:t>
            </w:r>
            <w:r w:rsidRPr="003E407A">
              <w:rPr>
                <w:rFonts w:ascii="Times New Roman" w:hAnsi="Times New Roman" w:cs="Times New Roman"/>
              </w:rPr>
              <w:t xml:space="preserve"> On return, </w:t>
            </w:r>
            <w:r w:rsidRPr="009D1BBF">
              <w:rPr>
                <w:rFonts w:ascii="Times New Roman" w:hAnsi="Times New Roman" w:cs="Times New Roman"/>
                <w:i/>
              </w:rPr>
              <w:t>Ind</w:t>
            </w:r>
            <w:r w:rsidRPr="003E407A">
              <w:rPr>
                <w:rFonts w:ascii="Times New Roman" w:hAnsi="Times New Roman" w:cs="Times New Roman"/>
              </w:rPr>
              <w:t xml:space="preserve"> has a value such that</w:t>
            </w:r>
            <w:r>
              <w:rPr>
                <w:rFonts w:ascii="Times New Roman" w:hAnsi="Times New Roman" w:cs="Times New Roman"/>
              </w:rPr>
              <w:t xml:space="preserve">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 xml:space="preserve">) &lt;= </w:t>
            </w:r>
            <w:r w:rsidRPr="009D1BBF">
              <w:rPr>
                <w:rFonts w:ascii="Times New Roman" w:hAnsi="Times New Roman" w:cs="Times New Roman"/>
                <w:i/>
              </w:rPr>
              <w:t>XVal</w:t>
            </w:r>
            <w:r w:rsidRPr="003E407A">
              <w:rPr>
                <w:rFonts w:ascii="Times New Roman" w:hAnsi="Times New Roman" w:cs="Times New Roman"/>
              </w:rPr>
              <w:t xml:space="preserve"> &lt;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Ind</w:t>
            </w:r>
            <w:r w:rsidRPr="003E407A">
              <w:rPr>
                <w:rFonts w:ascii="Times New Roman" w:hAnsi="Times New Roman" w:cs="Times New Roman"/>
              </w:rPr>
              <w:t>+1), with the exceptions that</w:t>
            </w:r>
            <w:r>
              <w:rPr>
                <w:rFonts w:ascii="Times New Roman" w:hAnsi="Times New Roman" w:cs="Times New Roman"/>
              </w:rPr>
              <w:t xml:space="preserve"> </w:t>
            </w:r>
            <w:r w:rsidRPr="009D1BBF">
              <w:rPr>
                <w:rFonts w:ascii="Times New Roman" w:hAnsi="Times New Roman" w:cs="Times New Roman"/>
                <w:i/>
              </w:rPr>
              <w:t>Ind</w:t>
            </w:r>
            <w:r w:rsidRPr="003E407A">
              <w:rPr>
                <w:rFonts w:ascii="Times New Roman" w:hAnsi="Times New Roman" w:cs="Times New Roman"/>
              </w:rPr>
              <w:t xml:space="preserve"> = 0 when </w:t>
            </w:r>
            <w:r w:rsidRPr="009D1BBF">
              <w:rPr>
                <w:rFonts w:ascii="Times New Roman" w:hAnsi="Times New Roman" w:cs="Times New Roman"/>
                <w:i/>
              </w:rPr>
              <w:t>XVal</w:t>
            </w:r>
            <w:r w:rsidRPr="003E407A">
              <w:rPr>
                <w:rFonts w:ascii="Times New Roman" w:hAnsi="Times New Roman" w:cs="Times New Roman"/>
              </w:rPr>
              <w:t xml:space="preserve"> &lt; </w:t>
            </w:r>
            <w:r w:rsidRPr="009D1BBF">
              <w:rPr>
                <w:rFonts w:ascii="Times New Roman" w:hAnsi="Times New Roman" w:cs="Times New Roman"/>
                <w:i/>
              </w:rPr>
              <w:t>XAry</w:t>
            </w:r>
            <w:r w:rsidRPr="003E407A">
              <w:rPr>
                <w:rFonts w:ascii="Times New Roman" w:hAnsi="Times New Roman" w:cs="Times New Roman"/>
              </w:rPr>
              <w:t xml:space="preserve">(1), and </w:t>
            </w:r>
            <w:r w:rsidRPr="009D1BBF">
              <w:rPr>
                <w:rFonts w:ascii="Times New Roman" w:hAnsi="Times New Roman" w:cs="Times New Roman"/>
                <w:i/>
              </w:rPr>
              <w:t>Ind</w:t>
            </w:r>
            <w:r w:rsidRPr="003E407A">
              <w:rPr>
                <w:rFonts w:ascii="Times New Roman" w:hAnsi="Times New Roman" w:cs="Times New Roman"/>
              </w:rPr>
              <w:t xml:space="preserve"> = </w:t>
            </w:r>
            <w:r w:rsidRPr="009D1BBF">
              <w:rPr>
                <w:rFonts w:ascii="Times New Roman" w:hAnsi="Times New Roman" w:cs="Times New Roman"/>
                <w:i/>
              </w:rPr>
              <w:t>AryLen</w:t>
            </w:r>
            <w:r w:rsidRPr="003E407A">
              <w:rPr>
                <w:rFonts w:ascii="Times New Roman" w:hAnsi="Times New Roman" w:cs="Times New Roman"/>
              </w:rPr>
              <w:t xml:space="preserve"> when </w:t>
            </w:r>
            <w:r w:rsidRPr="009D1BBF">
              <w:rPr>
                <w:rFonts w:ascii="Times New Roman" w:hAnsi="Times New Roman" w:cs="Times New Roman"/>
                <w:i/>
              </w:rPr>
              <w:t>XAry</w:t>
            </w:r>
            <w:r w:rsidRPr="003E407A">
              <w:rPr>
                <w:rFonts w:ascii="Times New Roman" w:hAnsi="Times New Roman" w:cs="Times New Roman"/>
              </w:rPr>
              <w:t>(</w:t>
            </w:r>
            <w:r w:rsidRPr="009D1BBF">
              <w:rPr>
                <w:rFonts w:ascii="Times New Roman" w:hAnsi="Times New Roman" w:cs="Times New Roman"/>
                <w:i/>
              </w:rPr>
              <w:t>AryLen</w:t>
            </w:r>
            <w:r w:rsidRPr="003E407A">
              <w:rPr>
                <w:rFonts w:ascii="Times New Roman" w:hAnsi="Times New Roman" w:cs="Times New Roman"/>
              </w:rPr>
              <w:t xml:space="preserve">) &lt;= </w:t>
            </w:r>
            <w:r w:rsidRPr="009D1BBF">
              <w:rPr>
                <w:rFonts w:ascii="Times New Roman" w:hAnsi="Times New Roman" w:cs="Times New Roman"/>
                <w:i/>
              </w:rPr>
              <w:t>XVal</w:t>
            </w:r>
            <w:r w:rsidRPr="003E407A">
              <w:rPr>
                <w:rFonts w:ascii="Times New Roman" w:hAnsi="Times New Roman" w:cs="Times New Roman"/>
              </w:rPr>
              <w:t>.</w:t>
            </w:r>
          </w:p>
          <w:p w:rsidR="00DF3F3B" w:rsidRPr="003E407A" w:rsidRDefault="009D1BBF" w:rsidP="009D1BBF">
            <w:pPr>
              <w:rPr>
                <w:rFonts w:ascii="Times New Roman" w:hAnsi="Times New Roman" w:cs="Times New Roman"/>
              </w:rPr>
            </w:pPr>
            <w:r w:rsidRPr="003E407A">
              <w:rPr>
                <w:rFonts w:ascii="Times New Roman" w:hAnsi="Times New Roman" w:cs="Times New Roman"/>
              </w:rPr>
              <w:t>It uses the passed index as the starting point and does a stepwise search from there.  This is</w:t>
            </w:r>
            <w:r>
              <w:rPr>
                <w:rFonts w:ascii="Times New Roman" w:hAnsi="Times New Roman" w:cs="Times New Roman"/>
              </w:rPr>
              <w:t xml:space="preserve"> </w:t>
            </w:r>
            <w:r w:rsidRPr="003E407A">
              <w:rPr>
                <w:rFonts w:ascii="Times New Roman" w:hAnsi="Times New Roman" w:cs="Times New Roman"/>
              </w:rPr>
              <w:t xml:space="preserve">especially useful when the calling routines save the value from the last time this routine was called for a given case where </w:t>
            </w:r>
            <w:r w:rsidRPr="009D1BBF">
              <w:rPr>
                <w:rFonts w:ascii="Times New Roman" w:hAnsi="Times New Roman" w:cs="Times New Roman"/>
                <w:i/>
              </w:rPr>
              <w:t>XVal</w:t>
            </w:r>
            <w:r w:rsidRPr="003E407A">
              <w:rPr>
                <w:rFonts w:ascii="Times New Roman" w:hAnsi="Times New Roman" w:cs="Times New Roman"/>
              </w:rPr>
              <w:t xml:space="preserve"> does not change much from call to call.  When there is no correlation from one interpolation to another, a binary search may be a better choice.</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Mean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9D1BBF" w:rsidRPr="003E407A" w:rsidRDefault="009D1BBF" w:rsidP="009D1BBF">
            <w:pPr>
              <w:rPr>
                <w:rFonts w:ascii="Times New Roman" w:hAnsi="Times New Roman" w:cs="Times New Roman"/>
              </w:rPr>
            </w:pPr>
            <w:r w:rsidRPr="003E407A">
              <w:rPr>
                <w:rFonts w:ascii="Times New Roman" w:hAnsi="Times New Roman" w:cs="Times New Roman"/>
              </w:rPr>
              <w:t>Ary,</w:t>
            </w:r>
            <w:r>
              <w:rPr>
                <w:rFonts w:ascii="Times New Roman" w:hAnsi="Times New Roman" w:cs="Times New Roman"/>
              </w:rPr>
              <w:br/>
            </w:r>
            <w:r w:rsidRPr="003E407A">
              <w:rPr>
                <w:rFonts w:ascii="Times New Roman" w:hAnsi="Times New Roman" w:cs="Times New Roman"/>
              </w:rPr>
              <w:t>AryLen</w:t>
            </w:r>
          </w:p>
        </w:tc>
        <w:tc>
          <w:tcPr>
            <w:tcW w:w="5954" w:type="dxa"/>
          </w:tcPr>
          <w:p w:rsidR="009D1BBF" w:rsidRDefault="009D1BBF" w:rsidP="009D1BBF">
            <w:pPr>
              <w:rPr>
                <w:rFonts w:ascii="Times New Roman" w:hAnsi="Times New Roman" w:cs="Times New Roman"/>
              </w:rPr>
            </w:pPr>
            <w:r w:rsidRPr="003E407A">
              <w:rPr>
                <w:rFonts w:ascii="Times New Roman" w:hAnsi="Times New Roman" w:cs="Times New Roman"/>
              </w:rPr>
              <w:t>Function to calculate the mean value of a vector array.</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MPi2Pi</w:t>
            </w:r>
          </w:p>
        </w:tc>
        <w:tc>
          <w:tcPr>
            <w:tcW w:w="1481" w:type="dxa"/>
            <w:gridSpan w:val="3"/>
          </w:tcPr>
          <w:p w:rsidR="009D1BBF" w:rsidRPr="003E407A" w:rsidRDefault="009D1BBF" w:rsidP="009D1BBF">
            <w:pPr>
              <w:rPr>
                <w:rFonts w:ascii="Times New Roman" w:hAnsi="Times New Roman" w:cs="Times New Roman"/>
              </w:rPr>
            </w:pPr>
            <w:r w:rsidRPr="003E407A">
              <w:rPr>
                <w:rFonts w:ascii="Times New Roman" w:hAnsi="Times New Roman" w:cs="Times New Roman"/>
              </w:rPr>
              <w:t>Angle</w:t>
            </w:r>
          </w:p>
        </w:tc>
        <w:tc>
          <w:tcPr>
            <w:tcW w:w="5954" w:type="dxa"/>
          </w:tcPr>
          <w:p w:rsidR="009D1BBF" w:rsidRDefault="009D1BBF" w:rsidP="009D1BBF">
            <w:pPr>
              <w:rPr>
                <w:rFonts w:ascii="Times New Roman" w:hAnsi="Times New Roman" w:cs="Times New Roman"/>
              </w:rPr>
            </w:pPr>
            <w:r>
              <w:rPr>
                <w:rFonts w:ascii="Times New Roman" w:hAnsi="Times New Roman" w:cs="Times New Roman"/>
              </w:rPr>
              <w:t xml:space="preserve">Ensures </w:t>
            </w:r>
            <w:r w:rsidRPr="003E407A">
              <w:rPr>
                <w:rFonts w:ascii="Times New Roman" w:hAnsi="Times New Roman" w:cs="Times New Roman"/>
              </w:rPr>
              <w:t xml:space="preserve">that </w:t>
            </w:r>
            <w:r w:rsidRPr="009D1BBF">
              <w:rPr>
                <w:rFonts w:ascii="Times New Roman" w:hAnsi="Times New Roman" w:cs="Times New Roman"/>
                <w:i/>
              </w:rPr>
              <w:t>Angle</w:t>
            </w:r>
            <w:r w:rsidRPr="003E407A">
              <w:rPr>
                <w:rFonts w:ascii="Times New Roman" w:hAnsi="Times New Roman" w:cs="Times New Roman"/>
              </w:rPr>
              <w:t xml:space="preserve"> lies between -</w:t>
            </w:r>
            <w:r w:rsidRPr="009D1BBF">
              <w:rPr>
                <w:rFonts w:ascii="Times New Roman" w:hAnsi="Times New Roman" w:cs="Times New Roman"/>
                <w:i/>
              </w:rPr>
              <w:t>Pi</w:t>
            </w:r>
            <w:r w:rsidRPr="003E407A">
              <w:rPr>
                <w:rFonts w:ascii="Times New Roman" w:hAnsi="Times New Roman" w:cs="Times New Roman"/>
              </w:rPr>
              <w:t xml:space="preserve"> and </w:t>
            </w:r>
            <w:r w:rsidRPr="009D1BBF">
              <w:rPr>
                <w:rFonts w:ascii="Times New Roman" w:hAnsi="Times New Roman" w:cs="Times New Roman"/>
                <w:i/>
              </w:rPr>
              <w:t>Pi</w:t>
            </w:r>
            <w:r w:rsidRPr="003E407A">
              <w:rPr>
                <w:rFonts w:ascii="Times New Roman" w:hAnsi="Times New Roman" w:cs="Times New Roman"/>
              </w:rPr>
              <w:t>.</w:t>
            </w:r>
          </w:p>
        </w:tc>
      </w:tr>
      <w:tr w:rsidR="009D1BBF" w:rsidRPr="00C07FB6" w:rsidTr="00633588">
        <w:trPr>
          <w:cantSplit/>
        </w:trPr>
        <w:tc>
          <w:tcPr>
            <w:tcW w:w="1716" w:type="dxa"/>
          </w:tcPr>
          <w:p w:rsidR="009D1BBF" w:rsidRPr="003E407A" w:rsidRDefault="00DE4977" w:rsidP="00E037C6">
            <w:pPr>
              <w:rPr>
                <w:rFonts w:ascii="Times New Roman" w:hAnsi="Times New Roman" w:cs="Times New Roman"/>
              </w:rPr>
            </w:pPr>
            <w:r>
              <w:rPr>
                <w:rFonts w:ascii="Times New Roman" w:hAnsi="Times New Roman" w:cs="Times New Roman"/>
              </w:rPr>
              <w:t>SetConstants</w:t>
            </w:r>
          </w:p>
        </w:tc>
        <w:tc>
          <w:tcPr>
            <w:tcW w:w="1481" w:type="dxa"/>
            <w:gridSpan w:val="3"/>
          </w:tcPr>
          <w:p w:rsidR="009D1BBF" w:rsidRPr="003E407A" w:rsidRDefault="009D1BBF" w:rsidP="009D1BBF">
            <w:pPr>
              <w:rPr>
                <w:rFonts w:ascii="Times New Roman" w:hAnsi="Times New Roman" w:cs="Times New Roman"/>
              </w:rPr>
            </w:pPr>
          </w:p>
        </w:tc>
        <w:tc>
          <w:tcPr>
            <w:tcW w:w="5954" w:type="dxa"/>
          </w:tcPr>
          <w:p w:rsidR="009D1BBF" w:rsidRDefault="009D1BBF" w:rsidP="009D1BBF">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omputes </w:t>
            </w:r>
            <w:r>
              <w:rPr>
                <w:rFonts w:ascii="Times New Roman" w:hAnsi="Times New Roman" w:cs="Times New Roman"/>
              </w:rPr>
              <w:t xml:space="preserve">some useful </w:t>
            </w:r>
            <w:r w:rsidRPr="003E407A">
              <w:rPr>
                <w:rFonts w:ascii="Times New Roman" w:hAnsi="Times New Roman" w:cs="Times New Roman"/>
              </w:rPr>
              <w:t xml:space="preserve">constants based upon </w:t>
            </w:r>
            <w:r w:rsidRPr="009D1BBF">
              <w:rPr>
                <w:rFonts w:ascii="Times New Roman" w:hAnsi="Times New Roman" w:cs="Times New Roman"/>
                <w:i/>
              </w:rPr>
              <w:t>Pi</w:t>
            </w:r>
            <w:r w:rsidR="00DE4977">
              <w:rPr>
                <w:rFonts w:ascii="Times New Roman" w:hAnsi="Times New Roman" w:cs="Times New Roman"/>
                <w:i/>
              </w:rPr>
              <w:t xml:space="preserve"> </w:t>
            </w:r>
            <w:r w:rsidR="00DE4977" w:rsidRPr="00DE4977">
              <w:rPr>
                <w:rFonts w:ascii="Times New Roman" w:hAnsi="Times New Roman" w:cs="Times New Roman"/>
              </w:rPr>
              <w:t>and IEEE arithmetic</w:t>
            </w:r>
            <w:r w:rsidRPr="003E407A">
              <w:rPr>
                <w:rFonts w:ascii="Times New Roman" w:hAnsi="Times New Roman" w:cs="Times New Roman"/>
              </w:rPr>
              <w:t>.</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RombergInt</w:t>
            </w:r>
          </w:p>
        </w:tc>
        <w:tc>
          <w:tcPr>
            <w:tcW w:w="1481" w:type="dxa"/>
            <w:gridSpan w:val="3"/>
          </w:tcPr>
          <w:p w:rsidR="009D1BBF" w:rsidRPr="003E407A" w:rsidRDefault="009D1BBF" w:rsidP="00A66463">
            <w:pPr>
              <w:rPr>
                <w:rFonts w:ascii="Times New Roman" w:hAnsi="Times New Roman" w:cs="Times New Roman"/>
              </w:rPr>
            </w:pPr>
            <w:r>
              <w:rPr>
                <w:rFonts w:ascii="Times New Roman" w:hAnsi="Times New Roman" w:cs="Times New Roman"/>
              </w:rPr>
              <w:t>f,</w:t>
            </w:r>
            <w:r>
              <w:rPr>
                <w:rFonts w:ascii="Times New Roman" w:hAnsi="Times New Roman" w:cs="Times New Roman"/>
              </w:rPr>
              <w:br/>
            </w:r>
            <w:r w:rsidRPr="003E407A">
              <w:rPr>
                <w:rFonts w:ascii="Times New Roman" w:hAnsi="Times New Roman" w:cs="Times New Roman"/>
              </w:rPr>
              <w:t>a,</w:t>
            </w:r>
            <w:r w:rsidR="00A66463">
              <w:rPr>
                <w:rFonts w:ascii="Times New Roman" w:hAnsi="Times New Roman" w:cs="Times New Roman"/>
              </w:rPr>
              <w:t xml:space="preserve"> </w:t>
            </w:r>
            <w:r w:rsidRPr="003E407A">
              <w:rPr>
                <w:rFonts w:ascii="Times New Roman" w:hAnsi="Times New Roman" w:cs="Times New Roman"/>
              </w:rPr>
              <w:t>b,</w:t>
            </w:r>
            <w:r>
              <w:rPr>
                <w:rFonts w:ascii="Times New Roman" w:hAnsi="Times New Roman" w:cs="Times New Roman"/>
              </w:rPr>
              <w:br/>
            </w:r>
            <w:r w:rsidRPr="003E407A">
              <w:rPr>
                <w:rFonts w:ascii="Times New Roman" w:hAnsi="Times New Roman" w:cs="Times New Roman"/>
              </w:rPr>
              <w:t>R,</w:t>
            </w:r>
            <w:r>
              <w:rPr>
                <w:rFonts w:ascii="Times New Roman" w:hAnsi="Times New Roman" w:cs="Times New Roman"/>
              </w:rPr>
              <w:br/>
            </w:r>
            <w:r w:rsidRPr="003E407A">
              <w:rPr>
                <w:rFonts w:ascii="Times New Roman" w:hAnsi="Times New Roman" w:cs="Times New Roman"/>
              </w:rPr>
              <w:t>err,</w:t>
            </w:r>
            <w:r w:rsidR="00A66463">
              <w:rPr>
                <w:rFonts w:ascii="Times New Roman" w:hAnsi="Times New Roman" w:cs="Times New Roman"/>
              </w:rPr>
              <w:t xml:space="preserve"> </w:t>
            </w:r>
            <w:r w:rsidRPr="003E407A">
              <w:rPr>
                <w:rFonts w:ascii="Times New Roman" w:hAnsi="Times New Roman" w:cs="Times New Roman"/>
              </w:rPr>
              <w:t>eps,</w:t>
            </w:r>
            <w:r>
              <w:rPr>
                <w:rFonts w:ascii="Times New Roman" w:hAnsi="Times New Roman" w:cs="Times New Roman"/>
              </w:rPr>
              <w:br/>
            </w:r>
            <w:r w:rsidRPr="003E407A">
              <w:rPr>
                <w:rFonts w:ascii="Times New Roman" w:hAnsi="Times New Roman" w:cs="Times New Roman"/>
              </w:rPr>
              <w:t>ErrStat</w:t>
            </w:r>
          </w:p>
        </w:tc>
        <w:tc>
          <w:tcPr>
            <w:tcW w:w="5954" w:type="dxa"/>
          </w:tcPr>
          <w:p w:rsidR="009D1BBF" w:rsidRDefault="009D1BBF" w:rsidP="009D1BBF">
            <w:pPr>
              <w:rPr>
                <w:rFonts w:ascii="Times New Roman" w:hAnsi="Times New Roman" w:cs="Times New Roman"/>
              </w:rPr>
            </w:pPr>
            <w:r>
              <w:rPr>
                <w:rFonts w:ascii="Times New Roman" w:hAnsi="Times New Roman" w:cs="Times New Roman"/>
              </w:rPr>
              <w:t>U</w:t>
            </w:r>
            <w:r w:rsidRPr="003E407A">
              <w:rPr>
                <w:rFonts w:ascii="Times New Roman" w:hAnsi="Times New Roman" w:cs="Times New Roman"/>
              </w:rPr>
              <w:t xml:space="preserve">sed to integrate </w:t>
            </w:r>
            <w:r>
              <w:rPr>
                <w:rFonts w:ascii="Times New Roman" w:hAnsi="Times New Roman" w:cs="Times New Roman"/>
              </w:rPr>
              <w:t xml:space="preserve">a </w:t>
            </w:r>
            <w:r w:rsidRPr="003E407A">
              <w:rPr>
                <w:rFonts w:ascii="Times New Roman" w:hAnsi="Times New Roman" w:cs="Times New Roman"/>
              </w:rPr>
              <w:t>funct</w:t>
            </w:r>
            <w:r>
              <w:rPr>
                <w:rFonts w:ascii="Times New Roman" w:hAnsi="Times New Roman" w:cs="Times New Roman"/>
              </w:rPr>
              <w:t>i</w:t>
            </w:r>
            <w:r w:rsidRPr="003E407A">
              <w:rPr>
                <w:rFonts w:ascii="Times New Roman" w:hAnsi="Times New Roman" w:cs="Times New Roman"/>
              </w:rPr>
              <w:t xml:space="preserve">on </w:t>
            </w:r>
            <w:r w:rsidRPr="009D1BBF">
              <w:rPr>
                <w:rFonts w:ascii="Times New Roman" w:hAnsi="Times New Roman" w:cs="Times New Roman"/>
                <w:i/>
              </w:rPr>
              <w:t>f</w:t>
            </w:r>
            <w:r w:rsidRPr="003E407A">
              <w:rPr>
                <w:rFonts w:ascii="Times New Roman" w:hAnsi="Times New Roman" w:cs="Times New Roman"/>
              </w:rPr>
              <w:t xml:space="preserve"> over the interval [</w:t>
            </w:r>
            <w:r w:rsidRPr="009D1BBF">
              <w:rPr>
                <w:rFonts w:ascii="Times New Roman" w:hAnsi="Times New Roman" w:cs="Times New Roman"/>
                <w:i/>
              </w:rPr>
              <w:t>a</w:t>
            </w:r>
            <w:r w:rsidRPr="003E407A">
              <w:rPr>
                <w:rFonts w:ascii="Times New Roman" w:hAnsi="Times New Roman" w:cs="Times New Roman"/>
              </w:rPr>
              <w:t xml:space="preserve">, </w:t>
            </w:r>
            <w:r w:rsidRPr="009D1BBF">
              <w:rPr>
                <w:rFonts w:ascii="Times New Roman" w:hAnsi="Times New Roman" w:cs="Times New Roman"/>
                <w:i/>
              </w:rPr>
              <w:t>b</w:t>
            </w:r>
            <w:r w:rsidRPr="003E407A">
              <w:rPr>
                <w:rFonts w:ascii="Times New Roman" w:hAnsi="Times New Roman" w:cs="Times New Roman"/>
              </w:rPr>
              <w:t>]</w:t>
            </w:r>
            <w:r>
              <w:rPr>
                <w:rFonts w:ascii="Times New Roman" w:hAnsi="Times New Roman" w:cs="Times New Roman"/>
              </w:rPr>
              <w:t xml:space="preserve"> (</w:t>
            </w:r>
            <w:r w:rsidRPr="009D1BBF">
              <w:rPr>
                <w:rFonts w:ascii="Times New Roman" w:hAnsi="Times New Roman" w:cs="Times New Roman"/>
                <w:i/>
              </w:rPr>
              <w:t>f</w:t>
            </w:r>
            <w:r>
              <w:rPr>
                <w:rFonts w:ascii="Times New Roman" w:hAnsi="Times New Roman" w:cs="Times New Roman"/>
              </w:rPr>
              <w:t xml:space="preserve"> is an external function)</w:t>
            </w:r>
            <w:r w:rsidRPr="003E407A">
              <w:rPr>
                <w:rFonts w:ascii="Times New Roman" w:hAnsi="Times New Roman" w:cs="Times New Roman"/>
              </w:rPr>
              <w:t>. This routine is useful for sufficiently smooth (</w:t>
            </w:r>
            <w:r w:rsidRPr="009D1BBF">
              <w:rPr>
                <w:rFonts w:ascii="Times New Roman" w:hAnsi="Times New Roman" w:cs="Times New Roman"/>
                <w:i/>
              </w:rPr>
              <w:t>e.g.</w:t>
            </w:r>
            <w:r w:rsidRPr="003E407A">
              <w:rPr>
                <w:rFonts w:ascii="Times New Roman" w:hAnsi="Times New Roman" w:cs="Times New Roman"/>
              </w:rPr>
              <w:t>, analytic) integrands, integrated over</w:t>
            </w:r>
            <w:r>
              <w:rPr>
                <w:rFonts w:ascii="Times New Roman" w:hAnsi="Times New Roman" w:cs="Times New Roman"/>
              </w:rPr>
              <w:t xml:space="preserve"> </w:t>
            </w:r>
            <w:r w:rsidRPr="003E407A">
              <w:rPr>
                <w:rFonts w:ascii="Times New Roman" w:hAnsi="Times New Roman" w:cs="Times New Roman"/>
              </w:rPr>
              <w:t>intervals which contain no singularities, and where the endpoints are also nonsingular.</w:t>
            </w:r>
          </w:p>
        </w:tc>
      </w:tr>
      <w:tr w:rsidR="009D1BBF" w:rsidRPr="00C07FB6" w:rsidTr="00633588">
        <w:trPr>
          <w:cantSplit/>
        </w:trPr>
        <w:tc>
          <w:tcPr>
            <w:tcW w:w="1716" w:type="dxa"/>
          </w:tcPr>
          <w:p w:rsidR="009D1BBF" w:rsidRPr="003E407A" w:rsidRDefault="009D1BBF" w:rsidP="00E037C6">
            <w:pPr>
              <w:rPr>
                <w:rFonts w:ascii="Times New Roman" w:hAnsi="Times New Roman" w:cs="Times New Roman"/>
              </w:rPr>
            </w:pPr>
            <w:r w:rsidRPr="003E407A">
              <w:rPr>
                <w:rFonts w:ascii="Times New Roman" w:hAnsi="Times New Roman" w:cs="Times New Roman"/>
              </w:rPr>
              <w:t>SmllRotTrans</w:t>
            </w:r>
          </w:p>
        </w:tc>
        <w:tc>
          <w:tcPr>
            <w:tcW w:w="1481" w:type="dxa"/>
            <w:gridSpan w:val="3"/>
          </w:tcPr>
          <w:p w:rsidR="009D1BBF" w:rsidRPr="003E407A" w:rsidRDefault="009D1BBF" w:rsidP="009D1BBF">
            <w:pPr>
              <w:rPr>
                <w:rFonts w:ascii="Times New Roman" w:hAnsi="Times New Roman" w:cs="Times New Roman"/>
              </w:rPr>
            </w:pPr>
            <w:r w:rsidRPr="003E407A">
              <w:rPr>
                <w:rFonts w:ascii="Times New Roman" w:hAnsi="Times New Roman" w:cs="Times New Roman"/>
              </w:rPr>
              <w:t>RotationType,</w:t>
            </w:r>
            <w:r>
              <w:rPr>
                <w:rFonts w:ascii="Times New Roman" w:hAnsi="Times New Roman" w:cs="Times New Roman"/>
              </w:rPr>
              <w:br/>
            </w:r>
            <w:r w:rsidRPr="003E407A">
              <w:rPr>
                <w:rFonts w:ascii="Times New Roman" w:hAnsi="Times New Roman" w:cs="Times New Roman"/>
              </w:rPr>
              <w:t>Theta1,</w:t>
            </w:r>
            <w:r>
              <w:rPr>
                <w:rFonts w:ascii="Times New Roman" w:hAnsi="Times New Roman" w:cs="Times New Roman"/>
              </w:rPr>
              <w:br/>
            </w:r>
            <w:r w:rsidRPr="003E407A">
              <w:rPr>
                <w:rFonts w:ascii="Times New Roman" w:hAnsi="Times New Roman" w:cs="Times New Roman"/>
              </w:rPr>
              <w:t>Theta2,</w:t>
            </w:r>
            <w:r>
              <w:rPr>
                <w:rFonts w:ascii="Times New Roman" w:hAnsi="Times New Roman" w:cs="Times New Roman"/>
              </w:rPr>
              <w:br/>
            </w:r>
            <w:r w:rsidRPr="003E407A">
              <w:rPr>
                <w:rFonts w:ascii="Times New Roman" w:hAnsi="Times New Roman" w:cs="Times New Roman"/>
              </w:rPr>
              <w:t>Theta3,</w:t>
            </w:r>
            <w:r>
              <w:rPr>
                <w:rFonts w:ascii="Times New Roman" w:hAnsi="Times New Roman" w:cs="Times New Roman"/>
              </w:rPr>
              <w:br/>
            </w:r>
            <w:r w:rsidRPr="003E407A">
              <w:rPr>
                <w:rFonts w:ascii="Times New Roman" w:hAnsi="Times New Roman" w:cs="Times New Roman"/>
              </w:rPr>
              <w:t>TransMat,</w:t>
            </w:r>
            <w:r>
              <w:rPr>
                <w:rFonts w:ascii="Times New Roman" w:hAnsi="Times New Roman" w:cs="Times New Roman"/>
              </w:rPr>
              <w:br/>
            </w:r>
            <w:r w:rsidRPr="003E407A">
              <w:rPr>
                <w:rFonts w:ascii="Times New Roman" w:hAnsi="Times New Roman" w:cs="Times New Roman"/>
              </w:rPr>
              <w:t>ErrTxt</w:t>
            </w:r>
          </w:p>
        </w:tc>
        <w:tc>
          <w:tcPr>
            <w:tcW w:w="5954" w:type="dxa"/>
          </w:tcPr>
          <w:p w:rsidR="0046391E" w:rsidRDefault="009D1BBF" w:rsidP="009D1BBF">
            <w:pPr>
              <w:rPr>
                <w:rFonts w:ascii="Times New Roman" w:hAnsi="Times New Roman" w:cs="Times New Roman"/>
              </w:rPr>
            </w:pPr>
            <w:r w:rsidRPr="003E407A">
              <w:rPr>
                <w:rFonts w:ascii="Times New Roman" w:hAnsi="Times New Roman" w:cs="Times New Roman"/>
              </w:rPr>
              <w:t xml:space="preserve">This routine computes the 3x3 transformation matrix, </w:t>
            </w:r>
            <w:r w:rsidRPr="009D1BBF">
              <w:rPr>
                <w:rFonts w:ascii="Times New Roman" w:hAnsi="Times New Roman" w:cs="Times New Roman"/>
                <w:i/>
              </w:rPr>
              <w:t>TransMat</w:t>
            </w:r>
            <w:r w:rsidRPr="003E407A">
              <w:rPr>
                <w:rFonts w:ascii="Times New Roman" w:hAnsi="Times New Roman" w:cs="Times New Roman"/>
              </w:rPr>
              <w:t xml:space="preserve">, to a coordinate system </w:t>
            </w:r>
            <w:r w:rsidRPr="00004E5A">
              <w:rPr>
                <w:rFonts w:ascii="Times New Roman" w:hAnsi="Times New Roman" w:cs="Times New Roman"/>
                <w:i/>
              </w:rPr>
              <w:t>x</w:t>
            </w:r>
            <w:r w:rsidRPr="003E407A">
              <w:rPr>
                <w:rFonts w:ascii="Times New Roman" w:hAnsi="Times New Roman" w:cs="Times New Roman"/>
              </w:rPr>
              <w:t xml:space="preserve"> (with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resulting from three rotations (</w:t>
            </w:r>
            <w:r w:rsidRPr="00004E5A">
              <w:rPr>
                <w:rFonts w:ascii="Times New Roman" w:hAnsi="Times New Roman" w:cs="Times New Roman"/>
                <w:i/>
              </w:rPr>
              <w:t>Theta1</w:t>
            </w:r>
            <w:r w:rsidRPr="003E407A">
              <w:rPr>
                <w:rFonts w:ascii="Times New Roman" w:hAnsi="Times New Roman" w:cs="Times New Roman"/>
              </w:rPr>
              <w:t xml:space="preserve">, </w:t>
            </w:r>
            <w:r w:rsidRPr="00004E5A">
              <w:rPr>
                <w:rFonts w:ascii="Times New Roman" w:hAnsi="Times New Roman" w:cs="Times New Roman"/>
                <w:i/>
              </w:rPr>
              <w:t>Theta2</w:t>
            </w:r>
            <w:r w:rsidRPr="003E407A">
              <w:rPr>
                <w:rFonts w:ascii="Times New Roman" w:hAnsi="Times New Roman" w:cs="Times New Roman"/>
              </w:rPr>
              <w:t xml:space="preserve">, </w:t>
            </w:r>
            <w:r w:rsidRPr="00004E5A">
              <w:rPr>
                <w:rFonts w:ascii="Times New Roman" w:hAnsi="Times New Roman" w:cs="Times New Roman"/>
                <w:i/>
              </w:rPr>
              <w:t>Theta3</w:t>
            </w:r>
            <w:r w:rsidRPr="003E407A">
              <w:rPr>
                <w:rFonts w:ascii="Times New Roman" w:hAnsi="Times New Roman" w:cs="Times New Roman"/>
              </w:rPr>
              <w:t>) about the orthogonal axes (</w:t>
            </w:r>
            <w:r w:rsidRPr="00004E5A">
              <w:rPr>
                <w:rFonts w:ascii="Times New Roman" w:hAnsi="Times New Roman" w:cs="Times New Roman"/>
                <w:i/>
              </w:rPr>
              <w:t>X</w:t>
            </w:r>
            <w:r w:rsidRPr="00004E5A">
              <w:rPr>
                <w:rFonts w:ascii="Times New Roman" w:hAnsi="Times New Roman" w:cs="Times New Roman"/>
                <w:i/>
                <w:vertAlign w:val="subscript"/>
              </w:rPr>
              <w:t>1</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2</w:t>
            </w:r>
            <w:r w:rsidRPr="003E407A">
              <w:rPr>
                <w:rFonts w:ascii="Times New Roman" w:hAnsi="Times New Roman" w:cs="Times New Roman"/>
              </w:rPr>
              <w:t xml:space="preserve">, </w:t>
            </w:r>
            <w:r w:rsidRPr="00004E5A">
              <w:rPr>
                <w:rFonts w:ascii="Times New Roman" w:hAnsi="Times New Roman" w:cs="Times New Roman"/>
                <w:i/>
              </w:rPr>
              <w:t>X</w:t>
            </w:r>
            <w:r w:rsidRPr="00004E5A">
              <w:rPr>
                <w:rFonts w:ascii="Times New Roman" w:hAnsi="Times New Roman" w:cs="Times New Roman"/>
                <w:i/>
                <w:vertAlign w:val="subscript"/>
              </w:rPr>
              <w:t>3</w:t>
            </w:r>
            <w:r w:rsidRPr="003E407A">
              <w:rPr>
                <w:rFonts w:ascii="Times New Roman" w:hAnsi="Times New Roman" w:cs="Times New Roman"/>
              </w:rPr>
              <w:t xml:space="preserve">) of coordinate system </w:t>
            </w:r>
            <w:r w:rsidRPr="0046391E">
              <w:rPr>
                <w:rFonts w:ascii="Times New Roman" w:hAnsi="Times New Roman" w:cs="Times New Roman"/>
                <w:i/>
              </w:rPr>
              <w:t>X</w:t>
            </w:r>
            <w:r w:rsidRPr="003E407A">
              <w:rPr>
                <w:rFonts w:ascii="Times New Roman" w:hAnsi="Times New Roman" w:cs="Times New Roman"/>
              </w:rPr>
              <w:t>.  All angles</w:t>
            </w:r>
            <w:r w:rsidR="0046391E">
              <w:rPr>
                <w:rFonts w:ascii="Times New Roman" w:hAnsi="Times New Roman" w:cs="Times New Roman"/>
              </w:rPr>
              <w:t xml:space="preserve"> </w:t>
            </w:r>
            <w:r w:rsidRPr="003E407A">
              <w:rPr>
                <w:rFonts w:ascii="Times New Roman" w:hAnsi="Times New Roman" w:cs="Times New Roman"/>
              </w:rPr>
              <w:t>are assumed to be small, as such, the order of rotations does not matter and Euler angles do not need to be used.  This routine is used to compute the transformation matrix (</w:t>
            </w:r>
            <w:r w:rsidRPr="0046391E">
              <w:rPr>
                <w:rFonts w:ascii="Times New Roman" w:hAnsi="Times New Roman" w:cs="Times New Roman"/>
                <w:i/>
              </w:rPr>
              <w:t>TransMat</w:t>
            </w:r>
            <w:r w:rsidRPr="003E407A">
              <w:rPr>
                <w:rFonts w:ascii="Times New Roman" w:hAnsi="Times New Roman" w:cs="Times New Roman"/>
              </w:rPr>
              <w:t>) between undeflected (</w:t>
            </w:r>
            <w:r w:rsidRPr="0046391E">
              <w:rPr>
                <w:rFonts w:ascii="Times New Roman" w:hAnsi="Times New Roman" w:cs="Times New Roman"/>
                <w:i/>
              </w:rPr>
              <w:t>X</w:t>
            </w:r>
            <w:r w:rsidRPr="003E407A">
              <w:rPr>
                <w:rFonts w:ascii="Times New Roman" w:hAnsi="Times New Roman" w:cs="Times New Roman"/>
              </w:rPr>
              <w:t>) and deflected (</w:t>
            </w:r>
            <w:r w:rsidRPr="0046391E">
              <w:rPr>
                <w:rFonts w:ascii="Times New Roman" w:hAnsi="Times New Roman" w:cs="Times New Roman"/>
                <w:i/>
              </w:rPr>
              <w:t>x</w:t>
            </w:r>
            <w:r w:rsidRPr="003E407A">
              <w:rPr>
                <w:rFonts w:ascii="Times New Roman" w:hAnsi="Times New Roman" w:cs="Times New Roman"/>
              </w:rPr>
              <w:t>) coordinate systems.</w:t>
            </w:r>
          </w:p>
          <w:p w:rsidR="009D1BBF" w:rsidRDefault="0046391E" w:rsidP="0046391E">
            <w:pPr>
              <w:rPr>
                <w:rFonts w:ascii="Times New Roman" w:hAnsi="Times New Roman" w:cs="Times New Roman"/>
              </w:rPr>
            </w:pPr>
            <w:r w:rsidRPr="0046391E">
              <w:rPr>
                <w:rFonts w:ascii="Times New Roman" w:hAnsi="Times New Roman" w:cs="Times New Roman"/>
                <w:i/>
              </w:rPr>
              <w:t>See the</w:t>
            </w:r>
            <w:r>
              <w:rPr>
                <w:rFonts w:ascii="Times New Roman" w:hAnsi="Times New Roman" w:cs="Times New Roman"/>
                <w:i/>
              </w:rPr>
              <w:t xml:space="preserve"> subroutine in the</w:t>
            </w:r>
            <w:r w:rsidRPr="0046391E">
              <w:rPr>
                <w:rFonts w:ascii="Times New Roman" w:hAnsi="Times New Roman" w:cs="Times New Roman"/>
                <w:i/>
              </w:rPr>
              <w:t xml:space="preserve"> file NWTC_Num.f90 for more details.</w:t>
            </w:r>
          </w:p>
        </w:tc>
      </w:tr>
      <w:tr w:rsidR="009D1BBF" w:rsidRPr="00C07FB6" w:rsidTr="00633588">
        <w:trPr>
          <w:cantSplit/>
        </w:trPr>
        <w:tc>
          <w:tcPr>
            <w:tcW w:w="1716" w:type="dxa"/>
          </w:tcPr>
          <w:p w:rsidR="009D1BBF" w:rsidRPr="003E407A" w:rsidRDefault="0046391E" w:rsidP="00E037C6">
            <w:pPr>
              <w:rPr>
                <w:rFonts w:ascii="Times New Roman" w:hAnsi="Times New Roman" w:cs="Times New Roman"/>
              </w:rPr>
            </w:pPr>
            <w:r w:rsidRPr="003E407A">
              <w:rPr>
                <w:rFonts w:ascii="Times New Roman" w:hAnsi="Times New Roman" w:cs="Times New Roman"/>
              </w:rPr>
              <w:t>SortUnion</w:t>
            </w:r>
          </w:p>
        </w:tc>
        <w:tc>
          <w:tcPr>
            <w:tcW w:w="1481" w:type="dxa"/>
            <w:gridSpan w:val="3"/>
          </w:tcPr>
          <w:p w:rsidR="009D1BBF" w:rsidRPr="003E407A" w:rsidRDefault="0046391E" w:rsidP="00A66463">
            <w:pPr>
              <w:rPr>
                <w:rFonts w:ascii="Times New Roman" w:hAnsi="Times New Roman" w:cs="Times New Roman"/>
              </w:rPr>
            </w:pPr>
            <w:r w:rsidRPr="003E407A">
              <w:rPr>
                <w:rFonts w:ascii="Times New Roman" w:hAnsi="Times New Roman" w:cs="Times New Roman"/>
              </w:rPr>
              <w:t>Ary1,</w:t>
            </w:r>
            <w:r w:rsidR="00A66463">
              <w:rPr>
                <w:rFonts w:ascii="Times New Roman" w:hAnsi="Times New Roman" w:cs="Times New Roman"/>
              </w:rPr>
              <w:t xml:space="preserve"> </w:t>
            </w:r>
            <w:r w:rsidRPr="003E407A">
              <w:rPr>
                <w:rFonts w:ascii="Times New Roman" w:hAnsi="Times New Roman" w:cs="Times New Roman"/>
              </w:rPr>
              <w:t>N1,</w:t>
            </w:r>
            <w:r>
              <w:rPr>
                <w:rFonts w:ascii="Times New Roman" w:hAnsi="Times New Roman" w:cs="Times New Roman"/>
              </w:rPr>
              <w:br/>
            </w:r>
            <w:r w:rsidRPr="003E407A">
              <w:rPr>
                <w:rFonts w:ascii="Times New Roman" w:hAnsi="Times New Roman" w:cs="Times New Roman"/>
              </w:rPr>
              <w:t>Ary2,</w:t>
            </w:r>
            <w:r w:rsidR="00A66463">
              <w:rPr>
                <w:rFonts w:ascii="Times New Roman" w:hAnsi="Times New Roman" w:cs="Times New Roman"/>
              </w:rPr>
              <w:t xml:space="preserve"> </w:t>
            </w:r>
            <w:r w:rsidRPr="003E407A">
              <w:rPr>
                <w:rFonts w:ascii="Times New Roman" w:hAnsi="Times New Roman" w:cs="Times New Roman"/>
              </w:rPr>
              <w:t>N2,</w:t>
            </w:r>
            <w:r>
              <w:rPr>
                <w:rFonts w:ascii="Times New Roman" w:hAnsi="Times New Roman" w:cs="Times New Roman"/>
              </w:rPr>
              <w:br/>
            </w:r>
            <w:r w:rsidRPr="003E407A">
              <w:rPr>
                <w:rFonts w:ascii="Times New Roman" w:hAnsi="Times New Roman" w:cs="Times New Roman"/>
              </w:rPr>
              <w:t>Ary,</w:t>
            </w:r>
            <w:r w:rsidR="00A66463">
              <w:rPr>
                <w:rFonts w:ascii="Times New Roman" w:hAnsi="Times New Roman" w:cs="Times New Roman"/>
              </w:rPr>
              <w:t xml:space="preserve"> </w:t>
            </w:r>
            <w:r w:rsidRPr="003E407A">
              <w:rPr>
                <w:rFonts w:ascii="Times New Roman" w:hAnsi="Times New Roman" w:cs="Times New Roman"/>
              </w:rPr>
              <w:t>N</w:t>
            </w:r>
          </w:p>
        </w:tc>
        <w:tc>
          <w:tcPr>
            <w:tcW w:w="5954" w:type="dxa"/>
          </w:tcPr>
          <w:p w:rsidR="009D1BBF" w:rsidRDefault="00A66463" w:rsidP="00A66463">
            <w:pPr>
              <w:rPr>
                <w:rFonts w:ascii="Times New Roman" w:hAnsi="Times New Roman" w:cs="Times New Roman"/>
              </w:rPr>
            </w:pPr>
            <w:r>
              <w:rPr>
                <w:rFonts w:ascii="Times New Roman" w:hAnsi="Times New Roman" w:cs="Times New Roman"/>
              </w:rPr>
              <w:t>T</w:t>
            </w:r>
            <w:r w:rsidR="0046391E" w:rsidRPr="003E407A">
              <w:rPr>
                <w:rFonts w:ascii="Times New Roman" w:hAnsi="Times New Roman" w:cs="Times New Roman"/>
              </w:rPr>
              <w:t>akes two sorted arrays and finds the sorted union of the two.</w:t>
            </w:r>
            <w:r>
              <w:rPr>
                <w:rFonts w:ascii="Times New Roman" w:hAnsi="Times New Roman" w:cs="Times New Roman"/>
              </w:rPr>
              <w:t xml:space="preserve"> </w:t>
            </w:r>
            <w:r w:rsidR="0046391E" w:rsidRPr="003E407A">
              <w:rPr>
                <w:rFonts w:ascii="Times New Roman" w:hAnsi="Times New Roman" w:cs="Times New Roman"/>
              </w:rPr>
              <w:t xml:space="preserve"> </w:t>
            </w:r>
            <w:r w:rsidR="0046391E" w:rsidRPr="00A66463">
              <w:rPr>
                <w:rFonts w:ascii="Times New Roman" w:hAnsi="Times New Roman" w:cs="Times New Roman"/>
                <w:b/>
                <w:sz w:val="16"/>
              </w:rPr>
              <w:t>Note:</w:t>
            </w:r>
            <w:r w:rsidR="0046391E" w:rsidRPr="00A66463">
              <w:rPr>
                <w:rFonts w:ascii="Times New Roman" w:hAnsi="Times New Roman" w:cs="Times New Roman"/>
                <w:sz w:val="16"/>
              </w:rPr>
              <w:t xml:space="preserve"> If the same value is found in both arrays, only one is kept.  However, if either</w:t>
            </w:r>
            <w:r w:rsidRPr="00A66463">
              <w:rPr>
                <w:rFonts w:ascii="Times New Roman" w:hAnsi="Times New Roman" w:cs="Times New Roman"/>
                <w:sz w:val="16"/>
              </w:rPr>
              <w:t xml:space="preserve"> </w:t>
            </w:r>
            <w:r w:rsidR="0046391E" w:rsidRPr="00A66463">
              <w:rPr>
                <w:rFonts w:ascii="Times New Roman" w:hAnsi="Times New Roman" w:cs="Times New Roman"/>
                <w:sz w:val="16"/>
              </w:rPr>
              <w:t xml:space="preserve">array as multiple </w:t>
            </w:r>
            <w:r w:rsidRPr="00A66463">
              <w:rPr>
                <w:rFonts w:ascii="Times New Roman" w:hAnsi="Times New Roman" w:cs="Times New Roman"/>
                <w:sz w:val="16"/>
              </w:rPr>
              <w:t>occurrences</w:t>
            </w:r>
            <w:r w:rsidR="0046391E" w:rsidRPr="00A66463">
              <w:rPr>
                <w:rFonts w:ascii="Times New Roman" w:hAnsi="Times New Roman" w:cs="Times New Roman"/>
                <w:sz w:val="16"/>
              </w:rPr>
              <w:t xml:space="preserve"> of the same value, the largest multiple will be kept.  Duplicates should be eliminated externally if this is not desirable</w:t>
            </w:r>
          </w:p>
        </w:tc>
      </w:tr>
      <w:tr w:rsidR="00A66463" w:rsidRPr="00C07FB6" w:rsidTr="00633588">
        <w:trPr>
          <w:cantSplit/>
        </w:trPr>
        <w:tc>
          <w:tcPr>
            <w:tcW w:w="1716" w:type="dxa"/>
          </w:tcPr>
          <w:p w:rsidR="00A66463" w:rsidRPr="003E407A" w:rsidRDefault="00A66463" w:rsidP="00E037C6">
            <w:pPr>
              <w:rPr>
                <w:rFonts w:ascii="Times New Roman" w:hAnsi="Times New Roman" w:cs="Times New Roman"/>
              </w:rPr>
            </w:pPr>
            <w:r w:rsidRPr="003E407A">
              <w:rPr>
                <w:rFonts w:ascii="Times New Roman" w:hAnsi="Times New Roman" w:cs="Times New Roman"/>
              </w:rPr>
              <w:t>StdDevFn</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81" w:type="dxa"/>
            <w:gridSpan w:val="3"/>
          </w:tcPr>
          <w:p w:rsidR="00A66463" w:rsidRPr="003E407A" w:rsidRDefault="00A66463" w:rsidP="00A66463">
            <w:pPr>
              <w:rPr>
                <w:rFonts w:ascii="Times New Roman" w:hAnsi="Times New Roman" w:cs="Times New Roman"/>
              </w:rPr>
            </w:pPr>
            <w:r w:rsidRPr="003E407A">
              <w:rPr>
                <w:rFonts w:ascii="Times New Roman" w:hAnsi="Times New Roman" w:cs="Times New Roman"/>
              </w:rPr>
              <w:t>Ary,</w:t>
            </w:r>
            <w:r>
              <w:rPr>
                <w:rFonts w:ascii="Times New Roman" w:hAnsi="Times New Roman" w:cs="Times New Roman"/>
              </w:rPr>
              <w:br/>
              <w:t>AryLen,</w:t>
            </w:r>
            <w:r>
              <w:rPr>
                <w:rFonts w:ascii="Times New Roman" w:hAnsi="Times New Roman" w:cs="Times New Roman"/>
              </w:rPr>
              <w:br/>
            </w:r>
            <w:r w:rsidRPr="003E407A">
              <w:rPr>
                <w:rFonts w:ascii="Times New Roman" w:hAnsi="Times New Roman" w:cs="Times New Roman"/>
              </w:rPr>
              <w:t>Mean</w:t>
            </w:r>
          </w:p>
        </w:tc>
        <w:tc>
          <w:tcPr>
            <w:tcW w:w="5954" w:type="dxa"/>
          </w:tcPr>
          <w:p w:rsidR="00A66463" w:rsidRDefault="00A66463" w:rsidP="00A66463">
            <w:pPr>
              <w:rPr>
                <w:rFonts w:ascii="Times New Roman" w:hAnsi="Times New Roman" w:cs="Times New Roman"/>
              </w:rPr>
            </w:pPr>
            <w:r>
              <w:rPr>
                <w:rFonts w:ascii="Times New Roman" w:hAnsi="Times New Roman" w:cs="Times New Roman"/>
              </w:rPr>
              <w:t>C</w:t>
            </w:r>
            <w:r w:rsidRPr="003E407A">
              <w:rPr>
                <w:rFonts w:ascii="Times New Roman" w:hAnsi="Times New Roman" w:cs="Times New Roman"/>
              </w:rPr>
              <w:t xml:space="preserve">alculates the standard deviation of a population contained in </w:t>
            </w:r>
            <w:r w:rsidRPr="00A66463">
              <w:rPr>
                <w:rFonts w:ascii="Times New Roman" w:hAnsi="Times New Roman" w:cs="Times New Roman"/>
                <w:i/>
              </w:rPr>
              <w:t>Ary</w:t>
            </w:r>
            <w:r>
              <w:rPr>
                <w:rFonts w:ascii="Times New Roman" w:hAnsi="Times New Roman" w:cs="Times New Roman"/>
              </w:rPr>
              <w:t>.</w:t>
            </w:r>
          </w:p>
        </w:tc>
      </w:tr>
    </w:tbl>
    <w:p w:rsidR="00A66463" w:rsidRDefault="00A66463">
      <w:pPr>
        <w:rPr>
          <w:rFonts w:ascii="Times New Roman" w:hAnsi="Times New Roman" w:cs="Times New Roman"/>
        </w:rPr>
      </w:pPr>
      <w:r>
        <w:rPr>
          <w:rFonts w:ascii="Times New Roman" w:hAnsi="Times New Roman" w:cs="Times New Roman"/>
        </w:rPr>
        <w:br w:type="page"/>
      </w:r>
    </w:p>
    <w:p w:rsidR="00BB47E5" w:rsidRPr="00E037C6" w:rsidRDefault="00BB47E5" w:rsidP="00BB47E5">
      <w:pPr>
        <w:spacing w:after="0"/>
        <w:rPr>
          <w:rFonts w:ascii="Times New Roman" w:hAnsi="Times New Roman" w:cs="Times New Roman"/>
          <w:b/>
          <w:u w:val="single"/>
        </w:rPr>
      </w:pPr>
      <w:r w:rsidRPr="00E037C6">
        <w:rPr>
          <w:rFonts w:ascii="Times New Roman" w:hAnsi="Times New Roman" w:cs="Times New Roman"/>
          <w:b/>
          <w:u w:val="single"/>
        </w:rPr>
        <w:lastRenderedPageBreak/>
        <w:t>NWTC_IO.f90</w:t>
      </w:r>
    </w:p>
    <w:p w:rsidR="00E037C6" w:rsidRDefault="00E037C6" w:rsidP="00E037C6">
      <w:pPr>
        <w:spacing w:after="0"/>
        <w:ind w:left="720"/>
        <w:rPr>
          <w:rFonts w:ascii="Times New Roman" w:hAnsi="Times New Roman" w:cs="Times New Roman"/>
          <w:u w:val="single"/>
        </w:rPr>
      </w:pPr>
      <w:r>
        <w:rPr>
          <w:rFonts w:ascii="Times New Roman" w:hAnsi="Times New Roman" w:cs="Times New Roman"/>
        </w:rPr>
        <w:t>C</w:t>
      </w:r>
      <w:r w:rsidRPr="00BB47E5">
        <w:rPr>
          <w:rFonts w:ascii="Times New Roman" w:hAnsi="Times New Roman" w:cs="Times New Roman"/>
        </w:rPr>
        <w:t>ontains I/O-related variables and routines with non-system-specific logic.</w:t>
      </w:r>
    </w:p>
    <w:p w:rsidR="001A044F" w:rsidRDefault="00BB47E5" w:rsidP="00BB47E5">
      <w:pPr>
        <w:spacing w:after="0"/>
        <w:rPr>
          <w:rFonts w:ascii="Times New Roman" w:hAnsi="Times New Roman" w:cs="Times New Roman"/>
        </w:rPr>
      </w:pPr>
      <w:r w:rsidRPr="00E037C6">
        <w:rPr>
          <w:rFonts w:ascii="Times New Roman" w:hAnsi="Times New Roman" w:cs="Times New Roman"/>
          <w:u w:val="single"/>
        </w:rPr>
        <w:t>MODULE NWTC_IO</w:t>
      </w:r>
      <w:r w:rsidR="00E037C6">
        <w:rPr>
          <w:rFonts w:ascii="Times New Roman" w:hAnsi="Times New Roman" w:cs="Times New Roman"/>
          <w:u w:val="single"/>
        </w:rPr>
        <w:t>:</w:t>
      </w:r>
    </w:p>
    <w:tbl>
      <w:tblPr>
        <w:tblStyle w:val="TableGrid"/>
        <w:tblW w:w="0" w:type="auto"/>
        <w:tblInd w:w="42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29"/>
        <w:gridCol w:w="1261"/>
        <w:gridCol w:w="147"/>
        <w:gridCol w:w="6014"/>
      </w:tblGrid>
      <w:tr w:rsidR="00E037C6" w:rsidRPr="00C07FB6" w:rsidTr="00633588">
        <w:trPr>
          <w:cantSplit/>
          <w:tblHeader/>
        </w:trPr>
        <w:tc>
          <w:tcPr>
            <w:tcW w:w="1729"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Name</w:t>
            </w:r>
          </w:p>
        </w:tc>
        <w:tc>
          <w:tcPr>
            <w:tcW w:w="1261" w:type="dxa"/>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Arguments</w:t>
            </w:r>
          </w:p>
        </w:tc>
        <w:tc>
          <w:tcPr>
            <w:tcW w:w="6161" w:type="dxa"/>
            <w:gridSpan w:val="2"/>
            <w:tcBorders>
              <w:top w:val="nil"/>
            </w:tcBorders>
            <w:shd w:val="clear" w:color="auto" w:fill="D9D9D9" w:themeFill="background1" w:themeFillShade="D9"/>
          </w:tcPr>
          <w:p w:rsidR="00E037C6" w:rsidRPr="00AE2CD5" w:rsidRDefault="00E037C6" w:rsidP="00E037C6">
            <w:pPr>
              <w:rPr>
                <w:rFonts w:ascii="Times New Roman" w:hAnsi="Times New Roman" w:cs="Times New Roman"/>
              </w:rPr>
            </w:pPr>
            <w:r w:rsidRPr="00AE2CD5">
              <w:rPr>
                <w:rFonts w:ascii="Times New Roman" w:hAnsi="Times New Roman" w:cs="Times New Roman"/>
              </w:rPr>
              <w:t>Description</w:t>
            </w:r>
          </w:p>
        </w:tc>
      </w:tr>
      <w:tr w:rsidR="00E037C6" w:rsidRPr="00C07FB6" w:rsidTr="00633588">
        <w:trPr>
          <w:cantSplit/>
        </w:trPr>
        <w:tc>
          <w:tcPr>
            <w:tcW w:w="1729" w:type="dxa"/>
          </w:tcPr>
          <w:p w:rsidR="00E037C6" w:rsidRPr="00C07FB6" w:rsidRDefault="00E037C6" w:rsidP="00E037C6">
            <w:pPr>
              <w:rPr>
                <w:rFonts w:ascii="Times New Roman" w:hAnsi="Times New Roman" w:cs="Times New Roman"/>
                <w:u w:val="single"/>
              </w:rPr>
            </w:pPr>
            <w:r w:rsidRPr="00E037C6">
              <w:rPr>
                <w:rFonts w:ascii="Times New Roman" w:hAnsi="Times New Roman" w:cs="Times New Roman"/>
              </w:rPr>
              <w:t>AllocAry</w:t>
            </w:r>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E037C6" w:rsidP="00547CEB">
            <w:pPr>
              <w:rPr>
                <w:rFonts w:ascii="Times New Roman" w:hAnsi="Times New Roman" w:cs="Times New Roman"/>
                <w:u w:val="single"/>
              </w:rPr>
            </w:pPr>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AryDim1,</w:t>
            </w:r>
            <w:r>
              <w:rPr>
                <w:rFonts w:ascii="Times New Roman" w:hAnsi="Times New Roman" w:cs="Times New Roman"/>
              </w:rPr>
              <w:br/>
              <w:t>[</w:t>
            </w:r>
            <w:r w:rsidRPr="00E037C6">
              <w:rPr>
                <w:rFonts w:ascii="Times New Roman" w:hAnsi="Times New Roman" w:cs="Times New Roman"/>
              </w:rPr>
              <w:t>AryDim2</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t>[</w:t>
            </w:r>
            <w:r w:rsidRPr="00E037C6">
              <w:rPr>
                <w:rFonts w:ascii="Times New Roman" w:hAnsi="Times New Roman" w:cs="Times New Roman"/>
              </w:rPr>
              <w:t>AryDim3</w:t>
            </w:r>
            <w:r>
              <w:rPr>
                <w:rFonts w:ascii="Times New Roman" w:hAnsi="Times New Roman" w:cs="Times New Roman"/>
              </w:rPr>
              <w:t>]</w:t>
            </w:r>
            <w:r w:rsidRPr="00E037C6">
              <w:rPr>
                <w:rFonts w:ascii="Times New Roman" w:hAnsi="Times New Roman" w:cs="Times New Roman"/>
              </w:rPr>
              <w:t>,</w:t>
            </w:r>
            <w:r>
              <w:rPr>
                <w:rFonts w:ascii="Times New Roman" w:hAnsi="Times New Roman" w:cs="Times New Roman"/>
              </w:rPr>
              <w:br/>
            </w:r>
            <w:r w:rsidRPr="00E037C6">
              <w:rPr>
                <w:rFonts w:ascii="Times New Roman" w:hAnsi="Times New Roman" w:cs="Times New Roman"/>
              </w:rPr>
              <w:t>Descr,</w:t>
            </w:r>
            <w:r>
              <w:rPr>
                <w:rFonts w:ascii="Times New Roman" w:hAnsi="Times New Roman" w:cs="Times New Roman"/>
              </w:rPr>
              <w:br/>
            </w:r>
            <w:r w:rsidRPr="00E037C6">
              <w:rPr>
                <w:rFonts w:ascii="Times New Roman" w:hAnsi="Times New Roman" w:cs="Times New Roman"/>
              </w:rPr>
              <w:t>ErrStat</w:t>
            </w:r>
          </w:p>
        </w:tc>
        <w:tc>
          <w:tcPr>
            <w:tcW w:w="6161" w:type="dxa"/>
            <w:gridSpan w:val="2"/>
          </w:tcPr>
          <w:p w:rsidR="00E037C6" w:rsidRPr="00547CEB" w:rsidRDefault="00E037C6" w:rsidP="00E037C6">
            <w:pPr>
              <w:rPr>
                <w:rFonts w:ascii="Times New Roman" w:hAnsi="Times New Roman" w:cs="Times New Roman"/>
              </w:rPr>
            </w:pPr>
            <w:r>
              <w:rPr>
                <w:rFonts w:ascii="Times New Roman" w:hAnsi="Times New Roman" w:cs="Times New Roman"/>
              </w:rPr>
              <w:t xml:space="preserve">Allocates logical, character, integer, and real arrays.  Values are passed for </w:t>
            </w:r>
            <w:r>
              <w:rPr>
                <w:rFonts w:ascii="Times New Roman" w:hAnsi="Times New Roman" w:cs="Times New Roman"/>
                <w:i/>
              </w:rPr>
              <w:t>AryDim</w:t>
            </w:r>
            <w:r w:rsidR="00547CEB">
              <w:rPr>
                <w:rFonts w:ascii="Times New Roman" w:hAnsi="Times New Roman" w:cs="Times New Roman"/>
                <w:i/>
              </w:rPr>
              <w:t>2</w:t>
            </w:r>
            <w:r>
              <w:rPr>
                <w:rFonts w:ascii="Times New Roman" w:hAnsi="Times New Roman" w:cs="Times New Roman"/>
              </w:rPr>
              <w:t>,</w:t>
            </w:r>
            <w:r w:rsidR="00547CEB">
              <w:rPr>
                <w:rFonts w:ascii="Times New Roman" w:hAnsi="Times New Roman" w:cs="Times New Roman"/>
              </w:rPr>
              <w:t xml:space="preserve"> and </w:t>
            </w:r>
            <w:r w:rsidR="00547CEB">
              <w:rPr>
                <w:rFonts w:ascii="Times New Roman" w:hAnsi="Times New Roman" w:cs="Times New Roman"/>
                <w:i/>
              </w:rPr>
              <w:t>AryDim3</w:t>
            </w:r>
            <w:r w:rsidR="00547CEB">
              <w:rPr>
                <w:rFonts w:ascii="Times New Roman" w:hAnsi="Times New Roman" w:cs="Times New Roman"/>
              </w:rPr>
              <w:t xml:space="preserve"> when 2 or 3 dimensional arrays are requestied.</w:t>
            </w:r>
          </w:p>
          <w:p w:rsidR="00E037C6" w:rsidRPr="00C07FB6" w:rsidRDefault="00E037C6" w:rsidP="00547CEB">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sidR="00547CEB">
              <w:rPr>
                <w:rFonts w:ascii="Times New Roman" w:hAnsi="Times New Roman" w:cs="Times New Roman"/>
                <w:sz w:val="16"/>
              </w:rPr>
              <w:t>This</w:t>
            </w:r>
            <w:r w:rsidR="00547CEB" w:rsidRPr="00B32818">
              <w:rPr>
                <w:rFonts w:ascii="Times New Roman" w:hAnsi="Times New Roman" w:cs="Times New Roman"/>
                <w:sz w:val="16"/>
              </w:rPr>
              <w:t xml:space="preserve"> </w:t>
            </w:r>
            <w:r w:rsidR="00547CEB">
              <w:rPr>
                <w:rFonts w:ascii="Times New Roman" w:hAnsi="Times New Roman" w:cs="Times New Roman"/>
                <w:sz w:val="16"/>
              </w:rPr>
              <w:t xml:space="preserve">interface </w:t>
            </w:r>
            <w:r w:rsidR="00547CEB" w:rsidRPr="00B32818">
              <w:rPr>
                <w:rFonts w:ascii="Times New Roman" w:hAnsi="Times New Roman" w:cs="Times New Roman"/>
                <w:sz w:val="16"/>
              </w:rPr>
              <w:t xml:space="preserve">will call the appropriate </w:t>
            </w:r>
            <w:r w:rsidR="00547CEB">
              <w:rPr>
                <w:rFonts w:ascii="Times New Roman" w:hAnsi="Times New Roman" w:cs="Times New Roman"/>
                <w:sz w:val="16"/>
              </w:rPr>
              <w:t>allocation subroutine</w:t>
            </w:r>
            <w:r w:rsidR="00547CEB" w:rsidRPr="00B32818">
              <w:rPr>
                <w:rFonts w:ascii="Times New Roman" w:hAnsi="Times New Roman" w:cs="Times New Roman"/>
                <w:sz w:val="16"/>
              </w:rPr>
              <w:t xml:space="preserve"> </w:t>
            </w:r>
            <w:r w:rsidR="00547CEB">
              <w:rPr>
                <w:rFonts w:ascii="Times New Roman" w:hAnsi="Times New Roman" w:cs="Times New Roman"/>
                <w:sz w:val="16"/>
              </w:rPr>
              <w:t>depending on the type and dimensionality of the array requested</w:t>
            </w:r>
            <w:r w:rsidR="00547CEB" w:rsidRPr="00B32818">
              <w:rPr>
                <w:rFonts w:ascii="Times New Roman" w:hAnsi="Times New Roman" w:cs="Times New Roman"/>
                <w:sz w:val="16"/>
              </w:rPr>
              <w:t>.</w:t>
            </w:r>
            <w:r w:rsidR="00547CEB">
              <w:rPr>
                <w:rFonts w:ascii="Times New Roman" w:hAnsi="Times New Roman" w:cs="Times New Roman"/>
                <w:sz w:val="16"/>
              </w:rPr>
              <w:t xml:space="preserve"> </w:t>
            </w:r>
            <w:r w:rsidRPr="00B32818">
              <w:rPr>
                <w:rFonts w:ascii="Times New Roman" w:hAnsi="Times New Roman" w:cs="Times New Roman"/>
                <w:sz w:val="16"/>
              </w:rPr>
              <w:t>This interface</w:t>
            </w:r>
            <w:r w:rsidR="00547CEB">
              <w:rPr>
                <w:rFonts w:ascii="Times New Roman" w:hAnsi="Times New Roman" w:cs="Times New Roman"/>
                <w:sz w:val="16"/>
              </w:rPr>
              <w:t>s to</w:t>
            </w:r>
            <w:r>
              <w:rPr>
                <w:rFonts w:ascii="Times New Roman" w:hAnsi="Times New Roman" w:cs="Times New Roman"/>
                <w:sz w:val="16"/>
              </w:rPr>
              <w:t>:</w:t>
            </w:r>
            <w:r w:rsidR="00547CEB">
              <w:rPr>
                <w:rFonts w:ascii="Times New Roman" w:hAnsi="Times New Roman" w:cs="Times New Roman"/>
                <w:sz w:val="16"/>
              </w:rPr>
              <w:br/>
              <w:t xml:space="preserve">    –</w:t>
            </w:r>
            <w:r>
              <w:rPr>
                <w:rFonts w:ascii="Times New Roman" w:hAnsi="Times New Roman" w:cs="Times New Roman"/>
                <w:sz w:val="16"/>
              </w:rPr>
              <w:t xml:space="preserve"> charac</w:t>
            </w:r>
            <w:r w:rsidR="00547CEB">
              <w:rPr>
                <w:rFonts w:ascii="Times New Roman" w:hAnsi="Times New Roman" w:cs="Times New Roman"/>
                <w:sz w:val="16"/>
              </w:rPr>
              <w:t>ter array allocation subroutines</w:t>
            </w:r>
            <w:r>
              <w:rPr>
                <w:rFonts w:ascii="Times New Roman" w:hAnsi="Times New Roman" w:cs="Times New Roman"/>
                <w:sz w:val="16"/>
              </w:rPr>
              <w:t xml:space="preserve"> (AllCAry1, AllCAry2, AllCAry3)</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logical array creation subroutines (AllLAry1</w:t>
            </w:r>
            <w:r w:rsidRPr="00E037C6">
              <w:rPr>
                <w:rFonts w:ascii="Times New Roman" w:hAnsi="Times New Roman" w:cs="Times New Roman"/>
                <w:sz w:val="16"/>
              </w:rPr>
              <w:t>, AllLAry2,</w:t>
            </w:r>
            <w:r>
              <w:rPr>
                <w:rFonts w:ascii="Times New Roman" w:hAnsi="Times New Roman" w:cs="Times New Roman"/>
                <w:sz w:val="16"/>
              </w:rPr>
              <w:t xml:space="preserve"> </w:t>
            </w:r>
            <w:r w:rsidRPr="00E037C6">
              <w:rPr>
                <w:rFonts w:ascii="Times New Roman" w:hAnsi="Times New Roman" w:cs="Times New Roman"/>
                <w:sz w:val="16"/>
              </w:rPr>
              <w:t>AllLAry3</w:t>
            </w:r>
            <w:r>
              <w:rPr>
                <w:rFonts w:ascii="Times New Roman" w:hAnsi="Times New Roman" w:cs="Times New Roman"/>
                <w:sz w:val="16"/>
              </w:rPr>
              <w:t>)</w:t>
            </w:r>
            <w:r>
              <w:rPr>
                <w:rFonts w:ascii="Times New Roman" w:hAnsi="Times New Roman" w:cs="Times New Roman"/>
                <w:sz w:val="16"/>
              </w:rPr>
              <w:br/>
            </w:r>
            <w:r w:rsidR="00547CEB">
              <w:rPr>
                <w:rFonts w:ascii="Times New Roman" w:hAnsi="Times New Roman" w:cs="Times New Roman"/>
                <w:sz w:val="16"/>
              </w:rPr>
              <w:t xml:space="preserve">    –</w:t>
            </w:r>
            <w:r>
              <w:rPr>
                <w:rFonts w:ascii="Times New Roman" w:hAnsi="Times New Roman" w:cs="Times New Roman"/>
                <w:sz w:val="16"/>
              </w:rPr>
              <w:t xml:space="preserve"> integer array allocation subroutines (AllIAry1, AllIAry2, AllIAry3)</w:t>
            </w:r>
            <w:r w:rsidR="00547CEB">
              <w:rPr>
                <w:rFonts w:ascii="Times New Roman" w:hAnsi="Times New Roman" w:cs="Times New Roman"/>
                <w:sz w:val="16"/>
              </w:rPr>
              <w:br/>
              <w:t xml:space="preserve">    – real array allocation subroutines (AllRAry1, AllRAry2, AllRAry3)</w:t>
            </w:r>
          </w:p>
        </w:tc>
      </w:tr>
      <w:tr w:rsidR="00E037C6" w:rsidRPr="00C07FB6" w:rsidTr="00633588">
        <w:trPr>
          <w:cantSplit/>
        </w:trPr>
        <w:tc>
          <w:tcPr>
            <w:tcW w:w="1729" w:type="dxa"/>
          </w:tcPr>
          <w:p w:rsidR="00E037C6" w:rsidRPr="00C07FB6" w:rsidRDefault="000E583C" w:rsidP="00E037C6">
            <w:pPr>
              <w:rPr>
                <w:rFonts w:ascii="Times New Roman" w:hAnsi="Times New Roman" w:cs="Times New Roman"/>
                <w:u w:val="single"/>
              </w:rPr>
            </w:pPr>
            <w:r w:rsidRPr="00E037C6">
              <w:rPr>
                <w:rFonts w:ascii="Times New Roman" w:hAnsi="Times New Roman" w:cs="Times New Roman"/>
              </w:rPr>
              <w:t>ReadVar</w:t>
            </w:r>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r w:rsidRPr="00E037C6">
              <w:rPr>
                <w:rFonts w:ascii="Times New Roman" w:hAnsi="Times New Roman" w:cs="Times New Roman"/>
              </w:rPr>
              <w:t>UnIn,</w:t>
            </w:r>
            <w:r w:rsidR="00840146">
              <w:rPr>
                <w:rFonts w:ascii="Times New Roman" w:hAnsi="Times New Roman" w:cs="Times New Roman"/>
              </w:rPr>
              <w:t xml:space="preserve"> </w:t>
            </w:r>
            <w:r>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Var,</w:t>
            </w:r>
            <w:r>
              <w:rPr>
                <w:rFonts w:ascii="Times New Roman" w:hAnsi="Times New Roman" w:cs="Times New Roman"/>
              </w:rPr>
              <w:br/>
            </w:r>
            <w:r w:rsidRPr="00E037C6">
              <w:rPr>
                <w:rFonts w:ascii="Times New Roman" w:hAnsi="Times New Roman" w:cs="Times New Roman"/>
              </w:rPr>
              <w:t>VarName,</w:t>
            </w:r>
            <w:r>
              <w:rPr>
                <w:rFonts w:ascii="Times New Roman" w:hAnsi="Times New Roman" w:cs="Times New Roman"/>
              </w:rPr>
              <w:br/>
            </w:r>
            <w:r w:rsidRPr="00E037C6">
              <w:rPr>
                <w:rFonts w:ascii="Times New Roman" w:hAnsi="Times New Roman" w:cs="Times New Roman"/>
              </w:rPr>
              <w:t>VarDescr,</w:t>
            </w:r>
            <w:r>
              <w:rPr>
                <w:rFonts w:ascii="Times New Roman" w:hAnsi="Times New Roman" w:cs="Times New Roman"/>
              </w:rPr>
              <w:br/>
            </w:r>
            <w:r w:rsidRPr="00E037C6">
              <w:rPr>
                <w:rFonts w:ascii="Times New Roman" w:hAnsi="Times New Roman" w:cs="Times New Roman"/>
              </w:rPr>
              <w:t>ErrStat</w:t>
            </w:r>
          </w:p>
        </w:tc>
        <w:tc>
          <w:tcPr>
            <w:tcW w:w="6161" w:type="dxa"/>
            <w:gridSpan w:val="2"/>
          </w:tcPr>
          <w:p w:rsidR="00E037C6" w:rsidRDefault="000E583C" w:rsidP="000E583C">
            <w:pPr>
              <w:rPr>
                <w:rFonts w:ascii="Times New Roman" w:hAnsi="Times New Roman" w:cs="Times New Roman"/>
              </w:rPr>
            </w:pPr>
            <w:r>
              <w:rPr>
                <w:rFonts w:ascii="Times New Roman" w:hAnsi="Times New Roman" w:cs="Times New Roman"/>
              </w:rPr>
              <w:t xml:space="preserve">Reads in variable </w:t>
            </w:r>
            <w:r>
              <w:rPr>
                <w:rFonts w:ascii="Times New Roman" w:hAnsi="Times New Roman" w:cs="Times New Roman"/>
                <w:i/>
              </w:rPr>
              <w:t>Var</w:t>
            </w:r>
            <w:r>
              <w:rPr>
                <w:rFonts w:ascii="Times New Roman" w:hAnsi="Times New Roman" w:cs="Times New Roman"/>
              </w:rPr>
              <w:t xml:space="preserve"> from the next line of the input file.  </w:t>
            </w:r>
            <w:r>
              <w:rPr>
                <w:rFonts w:ascii="Times New Roman" w:hAnsi="Times New Roman" w:cs="Times New Roman"/>
                <w:i/>
              </w:rPr>
              <w:t>Var</w:t>
            </w:r>
            <w:r>
              <w:rPr>
                <w:rFonts w:ascii="Times New Roman" w:hAnsi="Times New Roman" w:cs="Times New Roman"/>
              </w:rPr>
              <w:t xml:space="preserve"> can be of type CHARACTER, DOUBLE, INTEGER, LOGICAL, or REAL.</w:t>
            </w:r>
          </w:p>
          <w:p w:rsidR="000E583C" w:rsidRPr="008B4048" w:rsidRDefault="000E583C" w:rsidP="008B4048">
            <w:pPr>
              <w:rPr>
                <w:i/>
              </w:rPr>
            </w:pPr>
            <w:r w:rsidRPr="000E583C">
              <w:rPr>
                <w:rFonts w:ascii="Times New Roman" w:hAnsi="Times New Roman" w:cs="Times New Roman"/>
                <w:sz w:val="16"/>
              </w:rPr>
              <w:t xml:space="preserve">Note: This is an interface to the subroutines </w:t>
            </w:r>
            <w:r w:rsidRPr="000E583C">
              <w:rPr>
                <w:rFonts w:ascii="Times New Roman" w:hAnsi="Times New Roman" w:cs="Times New Roman"/>
                <w:i/>
                <w:sz w:val="16"/>
              </w:rPr>
              <w:t>ReadCVar</w:t>
            </w:r>
            <w:r w:rsidRPr="000E583C">
              <w:rPr>
                <w:rFonts w:ascii="Times New Roman" w:hAnsi="Times New Roman" w:cs="Times New Roman"/>
                <w:sz w:val="16"/>
              </w:rPr>
              <w:t xml:space="preserve">, </w:t>
            </w:r>
            <w:r w:rsidRPr="000E583C">
              <w:rPr>
                <w:rFonts w:ascii="Times New Roman" w:hAnsi="Times New Roman" w:cs="Times New Roman"/>
                <w:i/>
                <w:sz w:val="16"/>
              </w:rPr>
              <w:t>Read</w:t>
            </w:r>
            <w:r>
              <w:rPr>
                <w:rFonts w:ascii="Times New Roman" w:hAnsi="Times New Roman" w:cs="Times New Roman"/>
                <w:i/>
                <w:sz w:val="16"/>
              </w:rPr>
              <w:t>D</w:t>
            </w:r>
            <w:r w:rsidRPr="000E583C">
              <w:rPr>
                <w:rFonts w:ascii="Times New Roman" w:hAnsi="Times New Roman" w:cs="Times New Roman"/>
                <w:i/>
                <w:sz w:val="16"/>
              </w:rPr>
              <w:t>Var</w:t>
            </w:r>
            <w:r w:rsidRPr="000E583C">
              <w:rPr>
                <w:rFonts w:ascii="Times New Roman" w:hAnsi="Times New Roman" w:cs="Times New Roman"/>
                <w:sz w:val="16"/>
              </w:rPr>
              <w:t xml:space="preserve">, </w:t>
            </w:r>
            <w:r w:rsidRPr="000E583C">
              <w:rPr>
                <w:rFonts w:ascii="Times New Roman" w:hAnsi="Times New Roman" w:cs="Times New Roman"/>
                <w:i/>
                <w:sz w:val="16"/>
              </w:rPr>
              <w:t>Read</w:t>
            </w:r>
            <w:r w:rsidR="005522C2">
              <w:rPr>
                <w:rFonts w:ascii="Times New Roman" w:hAnsi="Times New Roman" w:cs="Times New Roman"/>
                <w:i/>
                <w:sz w:val="16"/>
              </w:rPr>
              <w:t>I</w:t>
            </w:r>
            <w:r w:rsidRPr="000E583C">
              <w:rPr>
                <w:rFonts w:ascii="Times New Roman" w:hAnsi="Times New Roman" w:cs="Times New Roman"/>
                <w:i/>
                <w:sz w:val="16"/>
              </w:rPr>
              <w:t>Var</w:t>
            </w:r>
            <w:r w:rsidRPr="000E583C">
              <w:rPr>
                <w:rFonts w:ascii="Times New Roman" w:hAnsi="Times New Roman" w:cs="Times New Roman"/>
                <w:sz w:val="16"/>
              </w:rPr>
              <w:t xml:space="preserve">, </w:t>
            </w:r>
            <w:r w:rsidRPr="000E583C">
              <w:rPr>
                <w:rFonts w:ascii="Times New Roman" w:hAnsi="Times New Roman" w:cs="Times New Roman"/>
                <w:i/>
                <w:sz w:val="16"/>
              </w:rPr>
              <w:t>Read</w:t>
            </w:r>
            <w:r w:rsidR="005522C2">
              <w:rPr>
                <w:rFonts w:ascii="Times New Roman" w:hAnsi="Times New Roman" w:cs="Times New Roman"/>
                <w:i/>
                <w:sz w:val="16"/>
              </w:rPr>
              <w:t>L</w:t>
            </w:r>
            <w:r w:rsidRPr="000E583C">
              <w:rPr>
                <w:rFonts w:ascii="Times New Roman" w:hAnsi="Times New Roman" w:cs="Times New Roman"/>
                <w:i/>
                <w:sz w:val="16"/>
              </w:rPr>
              <w:t>Var</w:t>
            </w:r>
            <w:r w:rsidRPr="000E583C">
              <w:rPr>
                <w:rFonts w:ascii="Times New Roman" w:hAnsi="Times New Roman" w:cs="Times New Roman"/>
                <w:sz w:val="16"/>
              </w:rPr>
              <w:t xml:space="preserve">, and </w:t>
            </w:r>
            <w:r w:rsidRPr="000E583C">
              <w:rPr>
                <w:rFonts w:ascii="Times New Roman" w:hAnsi="Times New Roman" w:cs="Times New Roman"/>
                <w:i/>
                <w:sz w:val="16"/>
              </w:rPr>
              <w:t>Read</w:t>
            </w:r>
            <w:r w:rsidR="005522C2">
              <w:rPr>
                <w:rFonts w:ascii="Times New Roman" w:hAnsi="Times New Roman" w:cs="Times New Roman"/>
                <w:i/>
                <w:sz w:val="16"/>
              </w:rPr>
              <w:t>R</w:t>
            </w:r>
            <w:r w:rsidRPr="000E583C">
              <w:rPr>
                <w:rFonts w:ascii="Times New Roman" w:hAnsi="Times New Roman" w:cs="Times New Roman"/>
                <w:i/>
                <w:sz w:val="16"/>
              </w:rPr>
              <w:t>Var</w:t>
            </w:r>
            <w:r w:rsidRPr="000E583C">
              <w:rPr>
                <w:rFonts w:ascii="Times New Roman" w:hAnsi="Times New Roman" w:cs="Times New Roman"/>
                <w:sz w:val="16"/>
              </w:rPr>
              <w:t xml:space="preserve">.  It will call the appropriate one depending on the type of </w:t>
            </w:r>
            <w:r w:rsidRPr="000E583C">
              <w:rPr>
                <w:rFonts w:ascii="Times New Roman" w:hAnsi="Times New Roman" w:cs="Times New Roman"/>
                <w:i/>
                <w:sz w:val="16"/>
              </w:rPr>
              <w:t>Var</w:t>
            </w:r>
            <w:r w:rsidR="008B4048" w:rsidRPr="008B4048">
              <w:rPr>
                <w:rFonts w:ascii="Times New Roman" w:hAnsi="Times New Roman" w:cs="Times New Roman"/>
                <w:sz w:val="16"/>
              </w:rPr>
              <w:t>.</w:t>
            </w:r>
          </w:p>
        </w:tc>
      </w:tr>
      <w:tr w:rsidR="00E037C6" w:rsidRPr="00C07FB6" w:rsidTr="00633588">
        <w:trPr>
          <w:cantSplit/>
        </w:trPr>
        <w:tc>
          <w:tcPr>
            <w:tcW w:w="1729" w:type="dxa"/>
          </w:tcPr>
          <w:p w:rsidR="00E037C6" w:rsidRPr="000E583C" w:rsidRDefault="000E583C" w:rsidP="00E037C6">
            <w:pPr>
              <w:rPr>
                <w:rFonts w:ascii="Times New Roman" w:hAnsi="Times New Roman" w:cs="Times New Roman"/>
              </w:rPr>
            </w:pPr>
            <w:r>
              <w:rPr>
                <w:rFonts w:ascii="Times New Roman" w:hAnsi="Times New Roman" w:cs="Times New Roman"/>
              </w:rPr>
              <w:t>ReadAry</w:t>
            </w:r>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E037C6" w:rsidRPr="00C07FB6" w:rsidRDefault="000E583C" w:rsidP="00840146">
            <w:pPr>
              <w:rPr>
                <w:rFonts w:ascii="Times New Roman" w:hAnsi="Times New Roman" w:cs="Times New Roman"/>
                <w:u w:val="single"/>
              </w:rPr>
            </w:pPr>
            <w:r w:rsidRPr="00E037C6">
              <w:rPr>
                <w:rFonts w:ascii="Times New Roman" w:hAnsi="Times New Roman" w:cs="Times New Roman"/>
              </w:rPr>
              <w:t>UnIn,</w:t>
            </w:r>
            <w:r w:rsidR="00840146">
              <w:rPr>
                <w:rFonts w:ascii="Times New Roman" w:hAnsi="Times New Roman" w:cs="Times New Roman"/>
              </w:rPr>
              <w:t xml:space="preserve"> </w:t>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Ary,</w:t>
            </w:r>
            <w:r>
              <w:rPr>
                <w:rFonts w:ascii="Times New Roman" w:hAnsi="Times New Roman" w:cs="Times New Roman"/>
              </w:rPr>
              <w:br/>
            </w:r>
            <w:r w:rsidRPr="00E037C6">
              <w:rPr>
                <w:rFonts w:ascii="Times New Roman" w:hAnsi="Times New Roman" w:cs="Times New Roman"/>
              </w:rPr>
              <w:t>AryLen,</w:t>
            </w:r>
            <w:r>
              <w:rPr>
                <w:rFonts w:ascii="Times New Roman" w:hAnsi="Times New Roman" w:cs="Times New Roman"/>
              </w:rPr>
              <w:br/>
            </w:r>
            <w:r w:rsidRPr="00E037C6">
              <w:rPr>
                <w:rFonts w:ascii="Times New Roman" w:hAnsi="Times New Roman" w:cs="Times New Roman"/>
              </w:rPr>
              <w:t>AryName,</w:t>
            </w:r>
            <w:r>
              <w:rPr>
                <w:rFonts w:ascii="Times New Roman" w:hAnsi="Times New Roman" w:cs="Times New Roman"/>
              </w:rPr>
              <w:br/>
            </w:r>
            <w:r w:rsidRPr="00E037C6">
              <w:rPr>
                <w:rFonts w:ascii="Times New Roman" w:hAnsi="Times New Roman" w:cs="Times New Roman"/>
              </w:rPr>
              <w:t>AryDescr,</w:t>
            </w:r>
            <w:r>
              <w:rPr>
                <w:rFonts w:ascii="Times New Roman" w:hAnsi="Times New Roman" w:cs="Times New Roman"/>
              </w:rPr>
              <w:br/>
            </w:r>
            <w:r w:rsidRPr="00E037C6">
              <w:rPr>
                <w:rFonts w:ascii="Times New Roman" w:hAnsi="Times New Roman" w:cs="Times New Roman"/>
              </w:rPr>
              <w:t>ErrStat</w:t>
            </w:r>
          </w:p>
        </w:tc>
        <w:tc>
          <w:tcPr>
            <w:tcW w:w="6161" w:type="dxa"/>
            <w:gridSpan w:val="2"/>
          </w:tcPr>
          <w:p w:rsidR="00E037C6" w:rsidRDefault="000E583C" w:rsidP="00E037C6">
            <w:pPr>
              <w:rPr>
                <w:rFonts w:ascii="Times New Roman" w:hAnsi="Times New Roman" w:cs="Times New Roman"/>
              </w:rPr>
            </w:pPr>
            <w:r w:rsidRPr="000E583C">
              <w:rPr>
                <w:rFonts w:ascii="Times New Roman" w:hAnsi="Times New Roman" w:cs="Times New Roman"/>
              </w:rPr>
              <w:t xml:space="preserve">Reads in </w:t>
            </w:r>
            <w:r>
              <w:rPr>
                <w:rFonts w:ascii="Times New Roman" w:hAnsi="Times New Roman" w:cs="Times New Roman"/>
                <w:i/>
              </w:rPr>
              <w:t>AryLen</w:t>
            </w:r>
            <w:r>
              <w:rPr>
                <w:rFonts w:ascii="Times New Roman" w:hAnsi="Times New Roman" w:cs="Times New Roman"/>
              </w:rPr>
              <w:t xml:space="preserve"> values into the array </w:t>
            </w:r>
            <w:r>
              <w:rPr>
                <w:rFonts w:ascii="Times New Roman" w:hAnsi="Times New Roman" w:cs="Times New Roman"/>
                <w:i/>
              </w:rPr>
              <w:t>Ary</w:t>
            </w:r>
            <w:r>
              <w:rPr>
                <w:rFonts w:ascii="Times New Roman" w:hAnsi="Times New Roman" w:cs="Times New Roman"/>
              </w:rPr>
              <w:t xml:space="preserve"> from the next </w:t>
            </w:r>
            <w:r>
              <w:rPr>
                <w:rFonts w:ascii="Times New Roman" w:hAnsi="Times New Roman" w:cs="Times New Roman"/>
                <w:i/>
              </w:rPr>
              <w:t>AryLen</w:t>
            </w:r>
            <w:r>
              <w:rPr>
                <w:rFonts w:ascii="Times New Roman" w:hAnsi="Times New Roman" w:cs="Times New Roman"/>
              </w:rPr>
              <w:t xml:space="preserve"> lines of the input file.</w:t>
            </w:r>
          </w:p>
          <w:p w:rsidR="000E583C" w:rsidRDefault="005522C2" w:rsidP="00E037C6">
            <w:pPr>
              <w:rPr>
                <w:rFonts w:ascii="Times New Roman" w:hAnsi="Times New Roman" w:cs="Times New Roman"/>
                <w:sz w:val="16"/>
              </w:rPr>
            </w:pPr>
            <w:r w:rsidRPr="005522C2">
              <w:rPr>
                <w:rFonts w:ascii="Times New Roman" w:hAnsi="Times New Roman" w:cs="Times New Roman"/>
                <w:sz w:val="16"/>
              </w:rPr>
              <w:t>Not</w:t>
            </w:r>
            <w:r w:rsidR="000E583C" w:rsidRPr="005522C2">
              <w:rPr>
                <w:rFonts w:ascii="Times New Roman" w:hAnsi="Times New Roman" w:cs="Times New Roman"/>
                <w:sz w:val="16"/>
              </w:rPr>
              <w:t>e: This is an interface to the subroutines ReadCAry</w:t>
            </w:r>
            <w:r w:rsidRPr="005522C2">
              <w:rPr>
                <w:rFonts w:ascii="Times New Roman" w:hAnsi="Times New Roman" w:cs="Times New Roman"/>
                <w:sz w:val="16"/>
              </w:rPr>
              <w:t xml:space="preserve">, ReadIAry, ReadLAry, and ReadRAry.  It will call the appropriate one depending on the type of </w:t>
            </w:r>
            <w:r w:rsidRPr="005522C2">
              <w:rPr>
                <w:rFonts w:ascii="Times New Roman" w:hAnsi="Times New Roman" w:cs="Times New Roman"/>
                <w:i/>
                <w:sz w:val="16"/>
              </w:rPr>
              <w:t>Ary</w:t>
            </w:r>
            <w:r w:rsidRPr="005522C2">
              <w:rPr>
                <w:rFonts w:ascii="Times New Roman" w:hAnsi="Times New Roman" w:cs="Times New Roman"/>
                <w:sz w:val="16"/>
              </w:rPr>
              <w:t>.</w:t>
            </w:r>
          </w:p>
          <w:p w:rsidR="005522C2" w:rsidRPr="005522C2" w:rsidRDefault="005522C2" w:rsidP="00E037C6">
            <w:pPr>
              <w:rPr>
                <w:rFonts w:ascii="Times New Roman" w:hAnsi="Times New Roman" w:cs="Times New Roman"/>
              </w:rPr>
            </w:pPr>
            <w:r>
              <w:rPr>
                <w:rFonts w:ascii="Times New Roman" w:hAnsi="Times New Roman" w:cs="Times New Roman"/>
                <w:sz w:val="16"/>
              </w:rPr>
              <w:t>ReadRAry can read values separated by white space from the same line of the input file as well.</w:t>
            </w:r>
          </w:p>
        </w:tc>
      </w:tr>
      <w:tr w:rsidR="005522C2" w:rsidRPr="00C07FB6" w:rsidTr="00633588">
        <w:trPr>
          <w:cantSplit/>
        </w:trPr>
        <w:tc>
          <w:tcPr>
            <w:tcW w:w="1729" w:type="dxa"/>
          </w:tcPr>
          <w:p w:rsidR="005522C2" w:rsidRPr="005522C2" w:rsidRDefault="005522C2" w:rsidP="00E037C6">
            <w:pPr>
              <w:rPr>
                <w:rFonts w:ascii="Times New Roman" w:hAnsi="Times New Roman" w:cs="Times New Roman"/>
              </w:rPr>
            </w:pPr>
            <w:r>
              <w:rPr>
                <w:rFonts w:ascii="Times New Roman" w:hAnsi="Times New Roman" w:cs="Times New Roman"/>
              </w:rPr>
              <w:t>ReadAryLines</w:t>
            </w:r>
            <w:r w:rsidR="00975FBF">
              <w:rPr>
                <w:rFonts w:ascii="Times New Roman" w:hAnsi="Times New Roman" w:cs="Times New Roman"/>
              </w:rPr>
              <w:br/>
            </w:r>
            <w:r w:rsidR="00975FBF" w:rsidRPr="00975FBF">
              <w:rPr>
                <w:rFonts w:ascii="Times New Roman" w:hAnsi="Times New Roman" w:cs="Times New Roman"/>
                <w:i/>
                <w:sz w:val="16"/>
              </w:rPr>
              <w:t>(interface)</w:t>
            </w:r>
          </w:p>
        </w:tc>
        <w:tc>
          <w:tcPr>
            <w:tcW w:w="1261" w:type="dxa"/>
          </w:tcPr>
          <w:p w:rsidR="005522C2" w:rsidRPr="00C07FB6" w:rsidRDefault="005522C2" w:rsidP="005522C2">
            <w:pPr>
              <w:rPr>
                <w:rFonts w:ascii="Times New Roman" w:hAnsi="Times New Roman" w:cs="Times New Roman"/>
                <w:u w:val="single"/>
              </w:rPr>
            </w:pPr>
            <w:r w:rsidRPr="00E037C6">
              <w:rPr>
                <w:rFonts w:ascii="Times New Roman" w:hAnsi="Times New Roman" w:cs="Times New Roman"/>
              </w:rPr>
              <w:t>UnIn, Fil, Ary, AryLen, AryName, AryDescr, ErrStat</w:t>
            </w:r>
          </w:p>
        </w:tc>
        <w:tc>
          <w:tcPr>
            <w:tcW w:w="6161" w:type="dxa"/>
            <w:gridSpan w:val="2"/>
          </w:tcPr>
          <w:p w:rsidR="005522C2" w:rsidRDefault="005522C2" w:rsidP="00D92E44">
            <w:pPr>
              <w:rPr>
                <w:rFonts w:ascii="Times New Roman" w:hAnsi="Times New Roman" w:cs="Times New Roman"/>
              </w:rPr>
            </w:pPr>
            <w:r w:rsidRPr="000E583C">
              <w:rPr>
                <w:rFonts w:ascii="Times New Roman" w:hAnsi="Times New Roman" w:cs="Times New Roman"/>
              </w:rPr>
              <w:t xml:space="preserve">Reads in </w:t>
            </w:r>
            <w:r>
              <w:rPr>
                <w:rFonts w:ascii="Times New Roman" w:hAnsi="Times New Roman" w:cs="Times New Roman"/>
                <w:i/>
              </w:rPr>
              <w:t>AryLen</w:t>
            </w:r>
            <w:r>
              <w:rPr>
                <w:rFonts w:ascii="Times New Roman" w:hAnsi="Times New Roman" w:cs="Times New Roman"/>
              </w:rPr>
              <w:t xml:space="preserve"> values into the array </w:t>
            </w:r>
            <w:r>
              <w:rPr>
                <w:rFonts w:ascii="Times New Roman" w:hAnsi="Times New Roman" w:cs="Times New Roman"/>
                <w:i/>
              </w:rPr>
              <w:t>Ary</w:t>
            </w:r>
            <w:r>
              <w:rPr>
                <w:rFonts w:ascii="Times New Roman" w:hAnsi="Times New Roman" w:cs="Times New Roman"/>
              </w:rPr>
              <w:t xml:space="preserve"> from the next </w:t>
            </w:r>
            <w:r>
              <w:rPr>
                <w:rFonts w:ascii="Times New Roman" w:hAnsi="Times New Roman" w:cs="Times New Roman"/>
                <w:i/>
              </w:rPr>
              <w:t>AryLen</w:t>
            </w:r>
            <w:r>
              <w:rPr>
                <w:rFonts w:ascii="Times New Roman" w:hAnsi="Times New Roman" w:cs="Times New Roman"/>
              </w:rPr>
              <w:t xml:space="preserve"> lines of the input file.</w:t>
            </w:r>
          </w:p>
          <w:p w:rsidR="005522C2" w:rsidRPr="005522C2" w:rsidRDefault="005522C2" w:rsidP="005522C2">
            <w:pPr>
              <w:rPr>
                <w:rFonts w:ascii="Times New Roman" w:hAnsi="Times New Roman" w:cs="Times New Roman"/>
              </w:rPr>
            </w:pPr>
            <w:r w:rsidRPr="005522C2">
              <w:rPr>
                <w:rFonts w:ascii="Times New Roman" w:hAnsi="Times New Roman" w:cs="Times New Roman"/>
                <w:sz w:val="16"/>
              </w:rPr>
              <w:t>Note: This is an interface to the subroutines ReadCAry</w:t>
            </w:r>
            <w:r>
              <w:rPr>
                <w:rFonts w:ascii="Times New Roman" w:hAnsi="Times New Roman" w:cs="Times New Roman"/>
                <w:sz w:val="16"/>
              </w:rPr>
              <w:t>Lines</w:t>
            </w:r>
            <w:r w:rsidRPr="005522C2">
              <w:rPr>
                <w:rFonts w:ascii="Times New Roman" w:hAnsi="Times New Roman" w:cs="Times New Roman"/>
                <w:sz w:val="16"/>
              </w:rPr>
              <w:t>, Read</w:t>
            </w:r>
            <w:r>
              <w:rPr>
                <w:rFonts w:ascii="Times New Roman" w:hAnsi="Times New Roman" w:cs="Times New Roman"/>
                <w:sz w:val="16"/>
              </w:rPr>
              <w:t>D</w:t>
            </w:r>
            <w:r w:rsidRPr="005522C2">
              <w:rPr>
                <w:rFonts w:ascii="Times New Roman" w:hAnsi="Times New Roman" w:cs="Times New Roman"/>
                <w:sz w:val="16"/>
              </w:rPr>
              <w:t>Ary</w:t>
            </w:r>
            <w:r>
              <w:rPr>
                <w:rFonts w:ascii="Times New Roman" w:hAnsi="Times New Roman" w:cs="Times New Roman"/>
                <w:sz w:val="16"/>
              </w:rPr>
              <w:t>Lines</w:t>
            </w:r>
            <w:r w:rsidRPr="005522C2">
              <w:rPr>
                <w:rFonts w:ascii="Times New Roman" w:hAnsi="Times New Roman" w:cs="Times New Roman"/>
                <w:sz w:val="16"/>
              </w:rPr>
              <w:t xml:space="preserve">, and ReadRAry.  It will call the appropriate one depending on the type of </w:t>
            </w:r>
            <w:r w:rsidRPr="005522C2">
              <w:rPr>
                <w:rFonts w:ascii="Times New Roman" w:hAnsi="Times New Roman" w:cs="Times New Roman"/>
                <w:i/>
                <w:sz w:val="16"/>
              </w:rPr>
              <w:t>Ary</w:t>
            </w:r>
            <w:r w:rsidRPr="005522C2">
              <w:rPr>
                <w:rFonts w:ascii="Times New Roman" w:hAnsi="Times New Roman" w:cs="Times New Roman"/>
                <w:sz w:val="16"/>
              </w:rPr>
              <w:t>.</w:t>
            </w:r>
          </w:p>
        </w:tc>
      </w:tr>
      <w:tr w:rsidR="00BD6E5B" w:rsidRPr="00C07FB6" w:rsidTr="00633588">
        <w:trPr>
          <w:cantSplit/>
        </w:trPr>
        <w:tc>
          <w:tcPr>
            <w:tcW w:w="1729" w:type="dxa"/>
          </w:tcPr>
          <w:p w:rsidR="00BD6E5B" w:rsidRDefault="00BD6E5B" w:rsidP="00E037C6">
            <w:pPr>
              <w:rPr>
                <w:rFonts w:ascii="Times New Roman" w:hAnsi="Times New Roman" w:cs="Times New Roman"/>
              </w:rPr>
            </w:pPr>
            <w:r>
              <w:rPr>
                <w:rFonts w:ascii="Times New Roman" w:hAnsi="Times New Roman" w:cs="Times New Roman"/>
              </w:rPr>
              <w:t>ReadFASTBin</w:t>
            </w:r>
          </w:p>
        </w:tc>
        <w:tc>
          <w:tcPr>
            <w:tcW w:w="1261" w:type="dxa"/>
          </w:tcPr>
          <w:p w:rsidR="00BD6E5B" w:rsidRPr="00E037C6" w:rsidRDefault="00BD6E5B" w:rsidP="00E037C6">
            <w:pPr>
              <w:rPr>
                <w:rFonts w:ascii="Times New Roman" w:hAnsi="Times New Roman" w:cs="Times New Roman"/>
              </w:rPr>
            </w:pPr>
            <w:r>
              <w:rPr>
                <w:rFonts w:ascii="Times New Roman" w:hAnsi="Times New Roman" w:cs="Times New Roman"/>
              </w:rPr>
              <w:t>UnIn, FASTdata, ErrLev, ErrMsg</w:t>
            </w:r>
          </w:p>
        </w:tc>
        <w:tc>
          <w:tcPr>
            <w:tcW w:w="6161" w:type="dxa"/>
            <w:gridSpan w:val="2"/>
          </w:tcPr>
          <w:p w:rsidR="00BD6E5B" w:rsidRDefault="00BD6E5B" w:rsidP="00E037C6">
            <w:pPr>
              <w:rPr>
                <w:rFonts w:ascii="Times New Roman" w:hAnsi="Times New Roman" w:cs="Times New Roman"/>
              </w:rPr>
            </w:pPr>
            <w:r>
              <w:rPr>
                <w:rFonts w:ascii="Times New Roman" w:hAnsi="Times New Roman" w:cs="Times New Roman"/>
              </w:rPr>
              <w:t>Reads the contents of a FAST binary output file and stores it in FASTdata. The name of the data file is input through the FASTdata structure by the calling procedure.</w:t>
            </w:r>
          </w:p>
        </w:tc>
      </w:tr>
      <w:tr w:rsidR="005522C2" w:rsidRPr="00C07FB6" w:rsidTr="00633588">
        <w:trPr>
          <w:cantSplit/>
        </w:trPr>
        <w:tc>
          <w:tcPr>
            <w:tcW w:w="1729" w:type="dxa"/>
          </w:tcPr>
          <w:p w:rsidR="005522C2" w:rsidRPr="005625D9" w:rsidRDefault="005625D9" w:rsidP="00E037C6">
            <w:pPr>
              <w:rPr>
                <w:rFonts w:ascii="Times New Roman" w:hAnsi="Times New Roman" w:cs="Times New Roman"/>
              </w:rPr>
            </w:pPr>
            <w:r>
              <w:rPr>
                <w:rFonts w:ascii="Times New Roman" w:hAnsi="Times New Roman" w:cs="Times New Roman"/>
              </w:rPr>
              <w:t>Num2LStr</w:t>
            </w:r>
            <w:r w:rsidR="00975FBF">
              <w:rPr>
                <w:rFonts w:ascii="Times New Roman" w:hAnsi="Times New Roman" w:cs="Times New Roman"/>
              </w:rPr>
              <w:br/>
            </w:r>
            <w:r w:rsidR="00975FBF" w:rsidRPr="00975FBF">
              <w:rPr>
                <w:rFonts w:ascii="Times New Roman" w:hAnsi="Times New Roman" w:cs="Times New Roman"/>
                <w:i/>
                <w:sz w:val="16"/>
              </w:rPr>
              <w:t>(function interface)</w:t>
            </w:r>
          </w:p>
        </w:tc>
        <w:tc>
          <w:tcPr>
            <w:tcW w:w="1261" w:type="dxa"/>
          </w:tcPr>
          <w:p w:rsidR="005522C2" w:rsidRPr="00C07FB6" w:rsidRDefault="005625D9" w:rsidP="00E037C6">
            <w:pPr>
              <w:rPr>
                <w:rFonts w:ascii="Times New Roman" w:hAnsi="Times New Roman" w:cs="Times New Roman"/>
                <w:u w:val="single"/>
              </w:rPr>
            </w:pPr>
            <w:r w:rsidRPr="00E037C6">
              <w:rPr>
                <w:rFonts w:ascii="Times New Roman" w:hAnsi="Times New Roman" w:cs="Times New Roman"/>
              </w:rPr>
              <w:t>Num</w:t>
            </w:r>
          </w:p>
        </w:tc>
        <w:tc>
          <w:tcPr>
            <w:tcW w:w="6161" w:type="dxa"/>
            <w:gridSpan w:val="2"/>
          </w:tcPr>
          <w:p w:rsidR="005522C2" w:rsidRDefault="005625D9" w:rsidP="00E037C6">
            <w:pPr>
              <w:rPr>
                <w:rFonts w:ascii="Times New Roman" w:hAnsi="Times New Roman" w:cs="Times New Roman"/>
              </w:rPr>
            </w:pPr>
            <w:r>
              <w:rPr>
                <w:rFonts w:ascii="Times New Roman" w:hAnsi="Times New Roman" w:cs="Times New Roman"/>
              </w:rPr>
              <w:t>Converts a floating point number to a left-aligned string. It eliminates trailing zeroes and the decimal point on floating point numbers.</w:t>
            </w:r>
          </w:p>
          <w:p w:rsidR="005625D9" w:rsidRPr="005625D9" w:rsidRDefault="005625D9" w:rsidP="00840146">
            <w:pPr>
              <w:rPr>
                <w:rFonts w:ascii="Times New Roman" w:hAnsi="Times New Roman" w:cs="Times New Roman"/>
              </w:rPr>
            </w:pPr>
            <w:r w:rsidRPr="00840146">
              <w:rPr>
                <w:rFonts w:ascii="Times New Roman" w:hAnsi="Times New Roman" w:cs="Times New Roman"/>
                <w:sz w:val="16"/>
              </w:rPr>
              <w:t xml:space="preserve">Note: This is an interface to several </w:t>
            </w:r>
            <w:r w:rsidR="00840146" w:rsidRPr="00840146">
              <w:rPr>
                <w:rFonts w:ascii="Times New Roman" w:hAnsi="Times New Roman" w:cs="Times New Roman"/>
                <w:sz w:val="16"/>
              </w:rPr>
              <w:t xml:space="preserve">the </w:t>
            </w:r>
            <w:r w:rsidRPr="00840146">
              <w:rPr>
                <w:rFonts w:ascii="Times New Roman" w:hAnsi="Times New Roman" w:cs="Times New Roman"/>
                <w:sz w:val="16"/>
              </w:rPr>
              <w:t xml:space="preserve">functions </w:t>
            </w:r>
            <w:r w:rsidR="00840146" w:rsidRPr="00840146">
              <w:rPr>
                <w:rFonts w:ascii="Times New Roman" w:hAnsi="Times New Roman" w:cs="Times New Roman"/>
                <w:sz w:val="16"/>
              </w:rPr>
              <w:t>Dbl2LStr, Int2LStr, and Flt2LStr.</w:t>
            </w:r>
            <w:r w:rsidRPr="005522C2">
              <w:rPr>
                <w:rFonts w:ascii="Times New Roman" w:hAnsi="Times New Roman" w:cs="Times New Roman"/>
                <w:sz w:val="16"/>
              </w:rPr>
              <w:t xml:space="preserve">  It will call the appropriate one depending on the type of </w:t>
            </w:r>
            <w:r>
              <w:rPr>
                <w:rFonts w:ascii="Times New Roman" w:hAnsi="Times New Roman" w:cs="Times New Roman"/>
                <w:i/>
                <w:sz w:val="16"/>
              </w:rPr>
              <w:t>Num</w:t>
            </w:r>
            <w:r w:rsidRPr="005522C2">
              <w:rPr>
                <w:rFonts w:ascii="Times New Roman" w:hAnsi="Times New Roman" w:cs="Times New Roman"/>
                <w:sz w:val="16"/>
              </w:rPr>
              <w:t>.</w:t>
            </w:r>
            <w:r w:rsidR="008B4048" w:rsidRPr="008B4048">
              <w:rPr>
                <w:rFonts w:ascii="Times New Roman" w:hAnsi="Times New Roman" w:cs="Times New Roman"/>
                <w:sz w:val="16"/>
              </w:rPr>
              <w:t xml:space="preserve">  The subroutines invoked will likely change slightly in later </w:t>
            </w:r>
            <w:r w:rsidR="008B4048">
              <w:rPr>
                <w:rFonts w:ascii="Times New Roman" w:hAnsi="Times New Roman" w:cs="Times New Roman"/>
                <w:sz w:val="16"/>
              </w:rPr>
              <w:t>versions of the NWTC Library, but this will be transparent to the user.</w:t>
            </w:r>
          </w:p>
        </w:tc>
      </w:tr>
      <w:tr w:rsidR="005522C2" w:rsidRPr="00C07FB6" w:rsidTr="00633588">
        <w:trPr>
          <w:cantSplit/>
        </w:trPr>
        <w:tc>
          <w:tcPr>
            <w:tcW w:w="1729" w:type="dxa"/>
          </w:tcPr>
          <w:p w:rsidR="005522C2" w:rsidRPr="00C07FB6" w:rsidRDefault="00840146" w:rsidP="00E037C6">
            <w:pPr>
              <w:rPr>
                <w:rFonts w:ascii="Times New Roman" w:hAnsi="Times New Roman" w:cs="Times New Roman"/>
                <w:u w:val="single"/>
              </w:rPr>
            </w:pPr>
            <w:r w:rsidRPr="00E037C6">
              <w:rPr>
                <w:rFonts w:ascii="Times New Roman" w:hAnsi="Times New Roman" w:cs="Times New Roman"/>
              </w:rPr>
              <w:t>CheckIOS</w:t>
            </w:r>
          </w:p>
        </w:tc>
        <w:tc>
          <w:tcPr>
            <w:tcW w:w="1261" w:type="dxa"/>
          </w:tcPr>
          <w:p w:rsidR="005522C2" w:rsidRPr="00C07FB6" w:rsidRDefault="00840146" w:rsidP="00840146">
            <w:pPr>
              <w:rPr>
                <w:rFonts w:ascii="Times New Roman" w:hAnsi="Times New Roman" w:cs="Times New Roman"/>
                <w:u w:val="single"/>
              </w:rPr>
            </w:pPr>
            <w:r w:rsidRPr="00E037C6">
              <w:rPr>
                <w:rFonts w:ascii="Times New Roman" w:hAnsi="Times New Roman" w:cs="Times New Roman"/>
              </w:rPr>
              <w:t>IOS,</w:t>
            </w:r>
            <w:r>
              <w:rPr>
                <w:rFonts w:ascii="Times New Roman" w:hAnsi="Times New Roman" w:cs="Times New Roman"/>
              </w:rPr>
              <w:t xml:space="preserve"> </w:t>
            </w:r>
            <w:r w:rsidRPr="00E037C6">
              <w:rPr>
                <w:rFonts w:ascii="Times New Roman" w:hAnsi="Times New Roman" w:cs="Times New Roman"/>
              </w:rPr>
              <w:t>Fil,</w:t>
            </w:r>
            <w:r>
              <w:rPr>
                <w:rFonts w:ascii="Times New Roman" w:hAnsi="Times New Roman" w:cs="Times New Roman"/>
              </w:rPr>
              <w:br/>
            </w:r>
            <w:r w:rsidRPr="00E037C6">
              <w:rPr>
                <w:rFonts w:ascii="Times New Roman" w:hAnsi="Times New Roman" w:cs="Times New Roman"/>
              </w:rPr>
              <w:t>Variable,</w:t>
            </w:r>
            <w:r>
              <w:rPr>
                <w:rFonts w:ascii="Times New Roman" w:hAnsi="Times New Roman" w:cs="Times New Roman"/>
              </w:rPr>
              <w:br/>
            </w:r>
            <w:r w:rsidRPr="00E037C6">
              <w:rPr>
                <w:rFonts w:ascii="Times New Roman" w:hAnsi="Times New Roman" w:cs="Times New Roman"/>
              </w:rPr>
              <w:t>VarType,</w:t>
            </w:r>
            <w:r>
              <w:rPr>
                <w:rFonts w:ascii="Times New Roman" w:hAnsi="Times New Roman" w:cs="Times New Roman"/>
              </w:rPr>
              <w:br/>
            </w:r>
            <w:r w:rsidRPr="00E037C6">
              <w:rPr>
                <w:rFonts w:ascii="Times New Roman" w:hAnsi="Times New Roman" w:cs="Times New Roman"/>
              </w:rPr>
              <w:t>TrapErrors</w:t>
            </w:r>
          </w:p>
        </w:tc>
        <w:tc>
          <w:tcPr>
            <w:tcW w:w="6161" w:type="dxa"/>
            <w:gridSpan w:val="2"/>
          </w:tcPr>
          <w:p w:rsidR="005522C2" w:rsidRPr="00840146" w:rsidRDefault="00840146" w:rsidP="00840146">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hecks the I/O status and prints either an end-of-file or</w:t>
            </w:r>
            <w:r>
              <w:rPr>
                <w:rFonts w:ascii="Times New Roman" w:hAnsi="Times New Roman" w:cs="Times New Roman"/>
              </w:rPr>
              <w:t xml:space="preserve"> </w:t>
            </w:r>
            <w:r w:rsidRPr="00E037C6">
              <w:rPr>
                <w:rFonts w:ascii="Times New Roman" w:hAnsi="Times New Roman" w:cs="Times New Roman"/>
              </w:rPr>
              <w:t>an invalid-input message, and then aborts the program.</w:t>
            </w:r>
          </w:p>
        </w:tc>
      </w:tr>
      <w:tr w:rsidR="005522C2" w:rsidRPr="00C07FB6" w:rsidTr="00633588">
        <w:trPr>
          <w:cantSplit/>
        </w:trPr>
        <w:tc>
          <w:tcPr>
            <w:tcW w:w="1729" w:type="dxa"/>
          </w:tcPr>
          <w:p w:rsidR="005522C2" w:rsidRPr="00C07FB6" w:rsidRDefault="00E0220E" w:rsidP="00E037C6">
            <w:pPr>
              <w:rPr>
                <w:rFonts w:ascii="Times New Roman" w:hAnsi="Times New Roman" w:cs="Times New Roman"/>
                <w:u w:val="single"/>
              </w:rPr>
            </w:pPr>
            <w:r w:rsidRPr="00E037C6">
              <w:rPr>
                <w:rFonts w:ascii="Times New Roman" w:hAnsi="Times New Roman" w:cs="Times New Roman"/>
              </w:rPr>
              <w:t>CheckArgs</w:t>
            </w:r>
          </w:p>
        </w:tc>
        <w:tc>
          <w:tcPr>
            <w:tcW w:w="1261" w:type="dxa"/>
          </w:tcPr>
          <w:p w:rsidR="005522C2" w:rsidRPr="00C07FB6" w:rsidRDefault="00E0220E" w:rsidP="00E037C6">
            <w:pPr>
              <w:rPr>
                <w:rFonts w:ascii="Times New Roman" w:hAnsi="Times New Roman" w:cs="Times New Roman"/>
                <w:u w:val="single"/>
              </w:rPr>
            </w:pPr>
            <w:r w:rsidRPr="00E037C6">
              <w:rPr>
                <w:rFonts w:ascii="Times New Roman" w:hAnsi="Times New Roman" w:cs="Times New Roman"/>
              </w:rPr>
              <w:t>InputFile, ErrStat</w:t>
            </w:r>
          </w:p>
        </w:tc>
        <w:tc>
          <w:tcPr>
            <w:tcW w:w="6161" w:type="dxa"/>
            <w:gridSpan w:val="2"/>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heck</w:t>
            </w:r>
            <w:r>
              <w:rPr>
                <w:rFonts w:ascii="Times New Roman" w:hAnsi="Times New Roman" w:cs="Times New Roman"/>
              </w:rPr>
              <w:t>s</w:t>
            </w:r>
            <w:r w:rsidRPr="00E037C6">
              <w:rPr>
                <w:rFonts w:ascii="Times New Roman" w:hAnsi="Times New Roman" w:cs="Times New Roman"/>
              </w:rPr>
              <w:t xml:space="preserve"> for command-line arguments</w:t>
            </w:r>
            <w:r>
              <w:rPr>
                <w:rFonts w:ascii="Times New Roman" w:hAnsi="Times New Roman" w:cs="Times New Roman"/>
              </w:rPr>
              <w:t>.</w:t>
            </w:r>
          </w:p>
        </w:tc>
      </w:tr>
      <w:tr w:rsidR="005522C2" w:rsidRPr="00C07FB6" w:rsidTr="00633588">
        <w:trPr>
          <w:cantSplit/>
        </w:trPr>
        <w:tc>
          <w:tcPr>
            <w:tcW w:w="1729" w:type="dxa"/>
          </w:tcPr>
          <w:p w:rsidR="005522C2" w:rsidRPr="00C07FB6" w:rsidRDefault="00E0220E" w:rsidP="00E037C6">
            <w:pPr>
              <w:rPr>
                <w:rFonts w:ascii="Times New Roman" w:hAnsi="Times New Roman" w:cs="Times New Roman"/>
                <w:u w:val="single"/>
              </w:rPr>
            </w:pPr>
            <w:r w:rsidRPr="00E037C6">
              <w:rPr>
                <w:rFonts w:ascii="Times New Roman" w:hAnsi="Times New Roman" w:cs="Times New Roman"/>
              </w:rPr>
              <w:t>CloseEcho</w:t>
            </w:r>
          </w:p>
        </w:tc>
        <w:tc>
          <w:tcPr>
            <w:tcW w:w="1261" w:type="dxa"/>
          </w:tcPr>
          <w:p w:rsidR="005522C2" w:rsidRPr="00C07FB6" w:rsidRDefault="005522C2" w:rsidP="00E037C6">
            <w:pPr>
              <w:rPr>
                <w:rFonts w:ascii="Times New Roman" w:hAnsi="Times New Roman" w:cs="Times New Roman"/>
                <w:u w:val="single"/>
              </w:rPr>
            </w:pPr>
          </w:p>
        </w:tc>
        <w:tc>
          <w:tcPr>
            <w:tcW w:w="6161" w:type="dxa"/>
            <w:gridSpan w:val="2"/>
          </w:tcPr>
          <w:p w:rsidR="005522C2" w:rsidRPr="00C07FB6" w:rsidRDefault="00E0220E" w:rsidP="00E037C6">
            <w:pPr>
              <w:rPr>
                <w:rFonts w:ascii="Times New Roman" w:hAnsi="Times New Roman" w:cs="Times New Roman"/>
                <w:u w:val="single"/>
              </w:rPr>
            </w:pPr>
            <w:r>
              <w:rPr>
                <w:rFonts w:ascii="Times New Roman" w:hAnsi="Times New Roman" w:cs="Times New Roman"/>
              </w:rPr>
              <w:t>C</w:t>
            </w:r>
            <w:r w:rsidRPr="00E037C6">
              <w:rPr>
                <w:rFonts w:ascii="Times New Roman" w:hAnsi="Times New Roman" w:cs="Times New Roman"/>
              </w:rPr>
              <w:t xml:space="preserve">loses the echo file and sets </w:t>
            </w:r>
            <w:r w:rsidRPr="00E0220E">
              <w:rPr>
                <w:rFonts w:ascii="Times New Roman" w:hAnsi="Times New Roman" w:cs="Times New Roman"/>
                <w:i/>
              </w:rPr>
              <w:t>Echo</w:t>
            </w:r>
            <w:r w:rsidRPr="00E037C6">
              <w:rPr>
                <w:rFonts w:ascii="Times New Roman" w:hAnsi="Times New Roman" w:cs="Times New Roman"/>
              </w:rPr>
              <w:t xml:space="preserve"> to false</w:t>
            </w:r>
            <w:r>
              <w:rPr>
                <w:rFonts w:ascii="Times New Roman" w:hAnsi="Times New Roman" w:cs="Times New Roman"/>
              </w:rPr>
              <w:t>.</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Conv2UC</w:t>
            </w:r>
          </w:p>
        </w:tc>
        <w:tc>
          <w:tcPr>
            <w:tcW w:w="1261" w:type="dxa"/>
          </w:tcPr>
          <w:p w:rsidR="00E0220E" w:rsidRPr="00E0220E" w:rsidRDefault="00E0220E" w:rsidP="00E037C6">
            <w:pPr>
              <w:rPr>
                <w:rFonts w:ascii="Times New Roman" w:hAnsi="Times New Roman" w:cs="Times New Roman"/>
              </w:rPr>
            </w:pPr>
            <w:r w:rsidRPr="00E0220E">
              <w:rPr>
                <w:rFonts w:ascii="Times New Roman" w:hAnsi="Times New Roman" w:cs="Times New Roman"/>
              </w:rPr>
              <w:t>Str</w:t>
            </w:r>
          </w:p>
        </w:tc>
        <w:tc>
          <w:tcPr>
            <w:tcW w:w="6161" w:type="dxa"/>
            <w:gridSpan w:val="2"/>
          </w:tcPr>
          <w:p w:rsidR="00E0220E" w:rsidRDefault="00E0220E" w:rsidP="00E0220E">
            <w:pPr>
              <w:rPr>
                <w:rFonts w:ascii="Times New Roman" w:hAnsi="Times New Roman" w:cs="Times New Roman"/>
              </w:rPr>
            </w:pPr>
            <w:r>
              <w:rPr>
                <w:rFonts w:ascii="Times New Roman" w:hAnsi="Times New Roman" w:cs="Times New Roman"/>
              </w:rPr>
              <w:t>C</w:t>
            </w:r>
            <w:r w:rsidRPr="00E037C6">
              <w:rPr>
                <w:rFonts w:ascii="Times New Roman" w:hAnsi="Times New Roman" w:cs="Times New Roman"/>
              </w:rPr>
              <w:t xml:space="preserve">onverts all the text in </w:t>
            </w:r>
            <w:r>
              <w:rPr>
                <w:rFonts w:ascii="Times New Roman" w:hAnsi="Times New Roman" w:cs="Times New Roman"/>
                <w:i/>
              </w:rPr>
              <w:t>Str</w:t>
            </w:r>
            <w:r w:rsidRPr="00E037C6">
              <w:rPr>
                <w:rFonts w:ascii="Times New Roman" w:hAnsi="Times New Roman" w:cs="Times New Roman"/>
              </w:rPr>
              <w:t xml:space="preserve"> to upper case.</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CountWords</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220E" w:rsidRDefault="00E0220E" w:rsidP="00E037C6">
            <w:pPr>
              <w:rPr>
                <w:rFonts w:ascii="Times New Roman" w:hAnsi="Times New Roman" w:cs="Times New Roman"/>
              </w:rPr>
            </w:pPr>
            <w:r w:rsidRPr="00E037C6">
              <w:rPr>
                <w:rFonts w:ascii="Times New Roman" w:hAnsi="Times New Roman" w:cs="Times New Roman"/>
              </w:rPr>
              <w:t>Line</w:t>
            </w:r>
          </w:p>
        </w:tc>
        <w:tc>
          <w:tcPr>
            <w:tcW w:w="6161" w:type="dxa"/>
            <w:gridSpan w:val="2"/>
          </w:tcPr>
          <w:p w:rsidR="00E0220E" w:rsidRDefault="00E0220E" w:rsidP="00E0220E">
            <w:pPr>
              <w:rPr>
                <w:rFonts w:ascii="Times New Roman" w:hAnsi="Times New Roman" w:cs="Times New Roman"/>
              </w:rPr>
            </w:pPr>
            <w:r>
              <w:rPr>
                <w:rFonts w:ascii="Times New Roman" w:hAnsi="Times New Roman" w:cs="Times New Roman"/>
              </w:rPr>
              <w:t>Function that c</w:t>
            </w:r>
            <w:r w:rsidRPr="00E037C6">
              <w:rPr>
                <w:rFonts w:ascii="Times New Roman" w:hAnsi="Times New Roman" w:cs="Times New Roman"/>
              </w:rPr>
              <w:t>ount</w:t>
            </w:r>
            <w:r>
              <w:rPr>
                <w:rFonts w:ascii="Times New Roman" w:hAnsi="Times New Roman" w:cs="Times New Roman"/>
              </w:rPr>
              <w:t>s</w:t>
            </w:r>
            <w:r w:rsidRPr="00E037C6">
              <w:rPr>
                <w:rFonts w:ascii="Times New Roman" w:hAnsi="Times New Roman" w:cs="Times New Roman"/>
              </w:rPr>
              <w:t xml:space="preserve"> the number of "words" in a line of text.</w:t>
            </w:r>
            <w:r>
              <w:rPr>
                <w:rFonts w:ascii="Times New Roman" w:hAnsi="Times New Roman" w:cs="Times New Roman"/>
              </w:rPr>
              <w:t xml:space="preserve">  </w:t>
            </w:r>
            <w:r w:rsidRPr="00E037C6">
              <w:rPr>
                <w:rFonts w:ascii="Times New Roman" w:hAnsi="Times New Roman" w:cs="Times New Roman"/>
              </w:rPr>
              <w:t>It uses spaces, tabs, commas, semicolons, single quotes, and double quotes ("whitespace")</w:t>
            </w:r>
            <w:r>
              <w:rPr>
                <w:rFonts w:ascii="Times New Roman" w:hAnsi="Times New Roman" w:cs="Times New Roman"/>
              </w:rPr>
              <w:t xml:space="preserve"> </w:t>
            </w:r>
            <w:r w:rsidRPr="00E037C6">
              <w:rPr>
                <w:rFonts w:ascii="Times New Roman" w:hAnsi="Times New Roman" w:cs="Times New Roman"/>
              </w:rPr>
              <w:t>as word separators.</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lastRenderedPageBreak/>
              <w:t>CurDate</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E0220E" w:rsidRPr="00E037C6" w:rsidRDefault="00E0220E" w:rsidP="00E037C6">
            <w:pPr>
              <w:rPr>
                <w:rFonts w:ascii="Times New Roman" w:hAnsi="Times New Roman" w:cs="Times New Roman"/>
              </w:rPr>
            </w:pPr>
          </w:p>
        </w:tc>
        <w:tc>
          <w:tcPr>
            <w:tcW w:w="6161" w:type="dxa"/>
            <w:gridSpan w:val="2"/>
          </w:tcPr>
          <w:p w:rsidR="00E0220E" w:rsidRDefault="00E0220E" w:rsidP="00E0220E">
            <w:pPr>
              <w:rPr>
                <w:rFonts w:ascii="Times New Roman" w:hAnsi="Times New Roman" w:cs="Times New Roman"/>
              </w:rPr>
            </w:pPr>
            <w:r>
              <w:rPr>
                <w:rFonts w:ascii="Times New Roman" w:hAnsi="Times New Roman" w:cs="Times New Roman"/>
              </w:rPr>
              <w:t xml:space="preserve">Function that </w:t>
            </w:r>
            <w:r w:rsidRPr="00E037C6">
              <w:rPr>
                <w:rFonts w:ascii="Times New Roman" w:hAnsi="Times New Roman" w:cs="Times New Roman"/>
              </w:rPr>
              <w:t>a character string encoded with the date in the form dd-mmm-ccyy.</w:t>
            </w:r>
          </w:p>
        </w:tc>
      </w:tr>
      <w:tr w:rsidR="008B4048" w:rsidRPr="00C07FB6" w:rsidTr="00633588">
        <w:trPr>
          <w:cantSplit/>
        </w:trPr>
        <w:tc>
          <w:tcPr>
            <w:tcW w:w="1729" w:type="dxa"/>
          </w:tcPr>
          <w:p w:rsidR="008B4048" w:rsidRPr="00E037C6" w:rsidRDefault="008B4048" w:rsidP="00D92E44">
            <w:pPr>
              <w:rPr>
                <w:rFonts w:ascii="Times New Roman" w:hAnsi="Times New Roman" w:cs="Times New Roman"/>
              </w:rPr>
            </w:pPr>
            <w:r w:rsidRPr="00E037C6">
              <w:rPr>
                <w:rFonts w:ascii="Times New Roman" w:hAnsi="Times New Roman" w:cs="Times New Roman"/>
              </w:rPr>
              <w:t>CurTime</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261" w:type="dxa"/>
          </w:tcPr>
          <w:p w:rsidR="008B4048" w:rsidRPr="00E037C6" w:rsidRDefault="008B4048" w:rsidP="00D92E44">
            <w:pPr>
              <w:rPr>
                <w:rFonts w:ascii="Times New Roman" w:hAnsi="Times New Roman" w:cs="Times New Roman"/>
              </w:rPr>
            </w:pPr>
          </w:p>
        </w:tc>
        <w:tc>
          <w:tcPr>
            <w:tcW w:w="6161" w:type="dxa"/>
            <w:gridSpan w:val="2"/>
          </w:tcPr>
          <w:p w:rsidR="008B4048" w:rsidRDefault="008B4048" w:rsidP="00D92E44">
            <w:pPr>
              <w:rPr>
                <w:rFonts w:ascii="Times New Roman" w:hAnsi="Times New Roman" w:cs="Times New Roman"/>
              </w:rPr>
            </w:pPr>
            <w:r>
              <w:rPr>
                <w:rFonts w:ascii="Times New Roman" w:hAnsi="Times New Roman" w:cs="Times New Roman"/>
              </w:rPr>
              <w:t>F</w:t>
            </w:r>
            <w:r w:rsidRPr="00E037C6">
              <w:rPr>
                <w:rFonts w:ascii="Times New Roman" w:hAnsi="Times New Roman" w:cs="Times New Roman"/>
              </w:rPr>
              <w:t>unction</w:t>
            </w:r>
            <w:r>
              <w:rPr>
                <w:rFonts w:ascii="Times New Roman" w:hAnsi="Times New Roman" w:cs="Times New Roman"/>
              </w:rPr>
              <w:t xml:space="preserve"> that r</w:t>
            </w:r>
            <w:r w:rsidRPr="00E037C6">
              <w:rPr>
                <w:rFonts w:ascii="Times New Roman" w:hAnsi="Times New Roman" w:cs="Times New Roman"/>
              </w:rPr>
              <w:t>eturns a character string encoded with the time in the form "hh:mm:ss".</w:t>
            </w:r>
          </w:p>
        </w:tc>
      </w:tr>
      <w:tr w:rsidR="00590FA6" w:rsidRPr="00C07FB6" w:rsidTr="00633588">
        <w:trPr>
          <w:cantSplit/>
        </w:trPr>
        <w:tc>
          <w:tcPr>
            <w:tcW w:w="1729" w:type="dxa"/>
          </w:tcPr>
          <w:p w:rsidR="00590FA6" w:rsidRPr="00C07FB6" w:rsidRDefault="00590FA6" w:rsidP="009868DD">
            <w:pPr>
              <w:rPr>
                <w:rFonts w:ascii="Times New Roman" w:hAnsi="Times New Roman" w:cs="Times New Roman"/>
                <w:u w:val="single"/>
              </w:rPr>
            </w:pPr>
            <w:r>
              <w:rPr>
                <w:rFonts w:ascii="Times New Roman" w:hAnsi="Times New Roman" w:cs="Times New Roman"/>
              </w:rPr>
              <w:t>DispNVD</w:t>
            </w:r>
            <w:r>
              <w:rPr>
                <w:rFonts w:ascii="Times New Roman" w:hAnsi="Times New Roman" w:cs="Times New Roman"/>
              </w:rPr>
              <w:br/>
            </w:r>
            <w:r w:rsidRPr="00975FBF">
              <w:rPr>
                <w:rFonts w:ascii="Times New Roman" w:hAnsi="Times New Roman" w:cs="Times New Roman"/>
                <w:i/>
                <w:sz w:val="16"/>
              </w:rPr>
              <w:t>(interface)</w:t>
            </w:r>
          </w:p>
        </w:tc>
        <w:tc>
          <w:tcPr>
            <w:tcW w:w="1261" w:type="dxa"/>
          </w:tcPr>
          <w:p w:rsidR="00590FA6" w:rsidRPr="00C07FB6" w:rsidRDefault="00590FA6" w:rsidP="00590FA6">
            <w:pPr>
              <w:rPr>
                <w:rFonts w:ascii="Times New Roman" w:hAnsi="Times New Roman" w:cs="Times New Roman"/>
                <w:u w:val="single"/>
              </w:rPr>
            </w:pPr>
            <w:r>
              <w:rPr>
                <w:rFonts w:ascii="Times New Roman" w:hAnsi="Times New Roman" w:cs="Times New Roman"/>
              </w:rPr>
              <w:t>--</w:t>
            </w:r>
            <w:r>
              <w:rPr>
                <w:rFonts w:ascii="Times New Roman" w:hAnsi="Times New Roman" w:cs="Times New Roman"/>
              </w:rPr>
              <w:br/>
              <w:t>ProgDesc</w:t>
            </w:r>
            <w:r w:rsidRPr="00E037C6">
              <w:rPr>
                <w:rFonts w:ascii="Times New Roman" w:hAnsi="Times New Roman" w:cs="Times New Roman"/>
              </w:rPr>
              <w:t>,</w:t>
            </w:r>
            <w:r>
              <w:rPr>
                <w:rFonts w:ascii="Times New Roman" w:hAnsi="Times New Roman" w:cs="Times New Roman"/>
              </w:rPr>
              <w:br/>
              <w:t>Name/Ver</w:t>
            </w:r>
          </w:p>
        </w:tc>
        <w:tc>
          <w:tcPr>
            <w:tcW w:w="6161" w:type="dxa"/>
            <w:gridSpan w:val="2"/>
          </w:tcPr>
          <w:p w:rsidR="00590FA6" w:rsidRPr="00547CEB" w:rsidRDefault="00590FA6" w:rsidP="009868DD">
            <w:pPr>
              <w:rPr>
                <w:rFonts w:ascii="Times New Roman" w:hAnsi="Times New Roman" w:cs="Times New Roman"/>
              </w:rPr>
            </w:pPr>
            <w:r>
              <w:rPr>
                <w:rFonts w:ascii="Times New Roman" w:hAnsi="Times New Roman" w:cs="Times New Roman"/>
              </w:rPr>
              <w:t>Displays the name of the program, its version, and its release date.</w:t>
            </w:r>
          </w:p>
          <w:p w:rsidR="00590FA6" w:rsidRPr="00C07FB6" w:rsidRDefault="00590FA6" w:rsidP="00590FA6">
            <w:pPr>
              <w:rPr>
                <w:rFonts w:ascii="Times New Roman" w:hAnsi="Times New Roman" w:cs="Times New Roman"/>
                <w:u w:val="single"/>
              </w:rPr>
            </w:pPr>
            <w:r w:rsidRPr="00B32818">
              <w:rPr>
                <w:rFonts w:ascii="Times New Roman" w:hAnsi="Times New Roman" w:cs="Times New Roman"/>
                <w:b/>
                <w:sz w:val="16"/>
              </w:rPr>
              <w:t>Note:</w:t>
            </w:r>
            <w:r w:rsidRPr="00B32818">
              <w:rPr>
                <w:rFonts w:ascii="Times New Roman" w:hAnsi="Times New Roman" w:cs="Times New Roman"/>
                <w:sz w:val="16"/>
              </w:rPr>
              <w:t xml:space="preserve"> </w:t>
            </w:r>
            <w:r>
              <w:rPr>
                <w:rFonts w:ascii="Times New Roman" w:hAnsi="Times New Roman" w:cs="Times New Roman"/>
                <w:sz w:val="16"/>
              </w:rPr>
              <w:t>This</w:t>
            </w:r>
            <w:r w:rsidRPr="00B32818">
              <w:rPr>
                <w:rFonts w:ascii="Times New Roman" w:hAnsi="Times New Roman" w:cs="Times New Roman"/>
                <w:sz w:val="16"/>
              </w:rPr>
              <w:t xml:space="preserve"> </w:t>
            </w:r>
            <w:r>
              <w:rPr>
                <w:rFonts w:ascii="Times New Roman" w:hAnsi="Times New Roman" w:cs="Times New Roman"/>
                <w:sz w:val="16"/>
              </w:rPr>
              <w:t xml:space="preserve">interface </w:t>
            </w:r>
            <w:r w:rsidRPr="00B32818">
              <w:rPr>
                <w:rFonts w:ascii="Times New Roman" w:hAnsi="Times New Roman" w:cs="Times New Roman"/>
                <w:sz w:val="16"/>
              </w:rPr>
              <w:t xml:space="preserve">will call the appropriate </w:t>
            </w:r>
            <w:r>
              <w:rPr>
                <w:rFonts w:ascii="Times New Roman" w:hAnsi="Times New Roman" w:cs="Times New Roman"/>
                <w:sz w:val="16"/>
              </w:rPr>
              <w:t>allocation subroutine</w:t>
            </w:r>
            <w:r w:rsidRPr="00B32818">
              <w:rPr>
                <w:rFonts w:ascii="Times New Roman" w:hAnsi="Times New Roman" w:cs="Times New Roman"/>
                <w:sz w:val="16"/>
              </w:rPr>
              <w:t xml:space="preserve"> </w:t>
            </w:r>
            <w:r>
              <w:rPr>
                <w:rFonts w:ascii="Times New Roman" w:hAnsi="Times New Roman" w:cs="Times New Roman"/>
                <w:sz w:val="16"/>
              </w:rPr>
              <w:t>depending on the type and number of arguments passed</w:t>
            </w:r>
            <w:r w:rsidRPr="00B32818">
              <w:rPr>
                <w:rFonts w:ascii="Times New Roman" w:hAnsi="Times New Roman" w:cs="Times New Roman"/>
                <w:sz w:val="16"/>
              </w:rPr>
              <w:t>.</w:t>
            </w:r>
            <w:r>
              <w:rPr>
                <w:rFonts w:ascii="Times New Roman" w:hAnsi="Times New Roman" w:cs="Times New Roman"/>
                <w:sz w:val="16"/>
              </w:rPr>
              <w:t xml:space="preserve"> </w:t>
            </w:r>
            <w:r w:rsidRPr="00B32818">
              <w:rPr>
                <w:rFonts w:ascii="Times New Roman" w:hAnsi="Times New Roman" w:cs="Times New Roman"/>
                <w:sz w:val="16"/>
              </w:rPr>
              <w:t>This interface</w:t>
            </w:r>
            <w:r>
              <w:rPr>
                <w:rFonts w:ascii="Times New Roman" w:hAnsi="Times New Roman" w:cs="Times New Roman"/>
                <w:sz w:val="16"/>
              </w:rPr>
              <w:t>s to:</w:t>
            </w:r>
            <w:r>
              <w:rPr>
                <w:rFonts w:ascii="Times New Roman" w:hAnsi="Times New Roman" w:cs="Times New Roman"/>
                <w:sz w:val="16"/>
              </w:rPr>
              <w:br/>
              <w:t xml:space="preserve">    – DispNVD0 – no inputs.  The global variables ProgName and ProgVer are used</w:t>
            </w:r>
            <w:r>
              <w:rPr>
                <w:rFonts w:ascii="Times New Roman" w:hAnsi="Times New Roman" w:cs="Times New Roman"/>
                <w:sz w:val="16"/>
              </w:rPr>
              <w:br/>
              <w:t xml:space="preserve">    – DispNVD1 – Single input of type ProgDesc.</w:t>
            </w:r>
            <w:r>
              <w:rPr>
                <w:rFonts w:ascii="Times New Roman" w:hAnsi="Times New Roman" w:cs="Times New Roman"/>
                <w:sz w:val="16"/>
              </w:rPr>
              <w:br/>
              <w:t xml:space="preserve">    – DispNVD2 – Two arguments of character type containing the name and version info</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GetNewUnit</w:t>
            </w:r>
          </w:p>
        </w:tc>
        <w:tc>
          <w:tcPr>
            <w:tcW w:w="1408" w:type="dxa"/>
            <w:gridSpan w:val="2"/>
          </w:tcPr>
          <w:p w:rsidR="00E0220E" w:rsidRPr="00E037C6" w:rsidRDefault="00E0220E" w:rsidP="00E037C6">
            <w:pPr>
              <w:rPr>
                <w:rFonts w:ascii="Times New Roman" w:hAnsi="Times New Roman" w:cs="Times New Roman"/>
              </w:rPr>
            </w:pPr>
            <w:r w:rsidRPr="00E037C6">
              <w:rPr>
                <w:rFonts w:ascii="Times New Roman" w:hAnsi="Times New Roman" w:cs="Times New Roman"/>
              </w:rPr>
              <w:t>UnIn</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R</w:t>
            </w:r>
            <w:r w:rsidRPr="00E037C6">
              <w:rPr>
                <w:rFonts w:ascii="Times New Roman" w:hAnsi="Times New Roman" w:cs="Times New Roman"/>
              </w:rPr>
              <w:t>eturns a unit number not currently in use.</w:t>
            </w:r>
          </w:p>
        </w:tc>
      </w:tr>
      <w:tr w:rsidR="004B1B78" w:rsidRPr="00C07FB6" w:rsidTr="00633588">
        <w:trPr>
          <w:cantSplit/>
        </w:trPr>
        <w:tc>
          <w:tcPr>
            <w:tcW w:w="1729" w:type="dxa"/>
          </w:tcPr>
          <w:p w:rsidR="004B1B78" w:rsidRPr="00E037C6" w:rsidRDefault="004B1B78" w:rsidP="00E037C6">
            <w:pPr>
              <w:rPr>
                <w:rFonts w:ascii="Times New Roman" w:hAnsi="Times New Roman" w:cs="Times New Roman"/>
              </w:rPr>
            </w:pPr>
            <w:r>
              <w:rPr>
                <w:rFonts w:ascii="Times New Roman" w:hAnsi="Times New Roman" w:cs="Times New Roman"/>
              </w:rPr>
              <w:t>GetNVD</w:t>
            </w:r>
            <w:r>
              <w:rPr>
                <w:rFonts w:ascii="Times New Roman" w:hAnsi="Times New Roman" w:cs="Times New Roman"/>
              </w:rPr>
              <w:br/>
            </w:r>
            <w:r w:rsidRPr="00975FBF">
              <w:rPr>
                <w:rFonts w:ascii="Times New Roman" w:hAnsi="Times New Roman" w:cs="Times New Roman"/>
                <w:i/>
                <w:sz w:val="16"/>
              </w:rPr>
              <w:t>(function)</w:t>
            </w:r>
          </w:p>
        </w:tc>
        <w:tc>
          <w:tcPr>
            <w:tcW w:w="1408" w:type="dxa"/>
            <w:gridSpan w:val="2"/>
          </w:tcPr>
          <w:p w:rsidR="004B1B78" w:rsidRPr="00E037C6" w:rsidRDefault="004B1B78" w:rsidP="00E0220E">
            <w:pPr>
              <w:rPr>
                <w:rFonts w:ascii="Times New Roman" w:hAnsi="Times New Roman" w:cs="Times New Roman"/>
              </w:rPr>
            </w:pPr>
            <w:r>
              <w:rPr>
                <w:rFonts w:ascii="Times New Roman" w:hAnsi="Times New Roman" w:cs="Times New Roman"/>
              </w:rPr>
              <w:t>ProgDesc</w:t>
            </w:r>
          </w:p>
        </w:tc>
        <w:tc>
          <w:tcPr>
            <w:tcW w:w="6014" w:type="dxa"/>
          </w:tcPr>
          <w:p w:rsidR="004B1B78" w:rsidRDefault="004B1B78" w:rsidP="00E0220E">
            <w:pPr>
              <w:rPr>
                <w:rFonts w:ascii="Times New Roman" w:hAnsi="Times New Roman" w:cs="Times New Roman"/>
              </w:rPr>
            </w:pPr>
            <w:r>
              <w:rPr>
                <w:rFonts w:ascii="Times New Roman" w:hAnsi="Times New Roman" w:cs="Times New Roman"/>
              </w:rPr>
              <w:t>Returns a string with the program name, version, and date</w:t>
            </w:r>
            <w:r w:rsidR="00DF5D38">
              <w:rPr>
                <w:rFonts w:ascii="Times New Roman" w:hAnsi="Times New Roman" w:cs="Times New Roman"/>
              </w:rPr>
              <w:t xml:space="preserve"> (converts data structure to single string)</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GetPath</w:t>
            </w:r>
          </w:p>
        </w:tc>
        <w:tc>
          <w:tcPr>
            <w:tcW w:w="1408" w:type="dxa"/>
            <w:gridSpan w:val="2"/>
          </w:tcPr>
          <w:p w:rsidR="00E0220E" w:rsidRPr="00E037C6" w:rsidRDefault="00E0220E" w:rsidP="00E0220E">
            <w:pPr>
              <w:rPr>
                <w:rFonts w:ascii="Times New Roman" w:hAnsi="Times New Roman" w:cs="Times New Roman"/>
              </w:rPr>
            </w:pPr>
            <w:r w:rsidRPr="00E037C6">
              <w:rPr>
                <w:rFonts w:ascii="Times New Roman" w:hAnsi="Times New Roman" w:cs="Times New Roman"/>
              </w:rPr>
              <w:t>GivenFil,</w:t>
            </w:r>
            <w:r>
              <w:rPr>
                <w:rFonts w:ascii="Times New Roman" w:hAnsi="Times New Roman" w:cs="Times New Roman"/>
              </w:rPr>
              <w:br/>
            </w:r>
            <w:r w:rsidRPr="00E037C6">
              <w:rPr>
                <w:rFonts w:ascii="Times New Roman" w:hAnsi="Times New Roman" w:cs="Times New Roman"/>
              </w:rPr>
              <w:t>PathName</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path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before (and including) the last "\" or "/".</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GetRoot</w:t>
            </w:r>
          </w:p>
        </w:tc>
        <w:tc>
          <w:tcPr>
            <w:tcW w:w="1408" w:type="dxa"/>
            <w:gridSpan w:val="2"/>
          </w:tcPr>
          <w:p w:rsidR="00E0220E" w:rsidRPr="00E037C6" w:rsidRDefault="00E0220E" w:rsidP="00E037C6">
            <w:pPr>
              <w:rPr>
                <w:rFonts w:ascii="Times New Roman" w:hAnsi="Times New Roman" w:cs="Times New Roman"/>
              </w:rPr>
            </w:pPr>
            <w:r w:rsidRPr="00E037C6">
              <w:rPr>
                <w:rFonts w:ascii="Times New Roman" w:hAnsi="Times New Roman" w:cs="Times New Roman"/>
              </w:rPr>
              <w:t>GivenFil, RootName</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the root file name from the name of the given file.</w:t>
            </w:r>
            <w:r>
              <w:rPr>
                <w:rFonts w:ascii="Times New Roman" w:hAnsi="Times New Roman" w:cs="Times New Roman"/>
              </w:rPr>
              <w:t xml:space="preserve">  It</w:t>
            </w:r>
            <w:r w:rsidRPr="00E037C6">
              <w:rPr>
                <w:rFonts w:ascii="Times New Roman" w:hAnsi="Times New Roman" w:cs="Times New Roman"/>
              </w:rPr>
              <w:t xml:space="preserve"> count</w:t>
            </w:r>
            <w:r>
              <w:rPr>
                <w:rFonts w:ascii="Times New Roman" w:hAnsi="Times New Roman" w:cs="Times New Roman"/>
              </w:rPr>
              <w:t>s</w:t>
            </w:r>
            <w:r w:rsidRPr="00E037C6">
              <w:rPr>
                <w:rFonts w:ascii="Times New Roman" w:hAnsi="Times New Roman" w:cs="Times New Roman"/>
              </w:rPr>
              <w:t xml:space="preserve"> everything after the last period as the extension.</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GetTokens</w:t>
            </w:r>
          </w:p>
        </w:tc>
        <w:tc>
          <w:tcPr>
            <w:tcW w:w="1408" w:type="dxa"/>
            <w:gridSpan w:val="2"/>
          </w:tcPr>
          <w:p w:rsidR="00E0220E" w:rsidRPr="00E037C6" w:rsidRDefault="00E0220E" w:rsidP="00E0220E">
            <w:pPr>
              <w:rPr>
                <w:rFonts w:ascii="Times New Roman" w:hAnsi="Times New Roman" w:cs="Times New Roman"/>
              </w:rPr>
            </w:pPr>
            <w:r w:rsidRPr="00E037C6">
              <w:rPr>
                <w:rFonts w:ascii="Times New Roman" w:hAnsi="Times New Roman" w:cs="Times New Roman"/>
              </w:rPr>
              <w:t>Line,</w:t>
            </w:r>
            <w:r>
              <w:rPr>
                <w:rFonts w:ascii="Times New Roman" w:hAnsi="Times New Roman" w:cs="Times New Roman"/>
              </w:rPr>
              <w:br/>
            </w:r>
            <w:r w:rsidRPr="00E037C6">
              <w:rPr>
                <w:rFonts w:ascii="Times New Roman" w:hAnsi="Times New Roman" w:cs="Times New Roman"/>
              </w:rPr>
              <w:t>NumTok,</w:t>
            </w:r>
            <w:r>
              <w:rPr>
                <w:rFonts w:ascii="Times New Roman" w:hAnsi="Times New Roman" w:cs="Times New Roman"/>
              </w:rPr>
              <w:br/>
            </w:r>
            <w:r w:rsidRPr="00E037C6">
              <w:rPr>
                <w:rFonts w:ascii="Times New Roman" w:hAnsi="Times New Roman" w:cs="Times New Roman"/>
              </w:rPr>
              <w:t>Tokens,</w:t>
            </w:r>
            <w:r>
              <w:rPr>
                <w:rFonts w:ascii="Times New Roman" w:hAnsi="Times New Roman" w:cs="Times New Roman"/>
              </w:rPr>
              <w:br/>
            </w:r>
            <w:r w:rsidRPr="00E037C6">
              <w:rPr>
                <w:rFonts w:ascii="Times New Roman" w:hAnsi="Times New Roman" w:cs="Times New Roman"/>
              </w:rPr>
              <w:t>Erro</w:t>
            </w:r>
            <w:r>
              <w:rPr>
                <w:rFonts w:ascii="Times New Roman" w:hAnsi="Times New Roman" w:cs="Times New Roman"/>
              </w:rPr>
              <w:t>r</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P</w:t>
            </w:r>
            <w:r w:rsidRPr="00E037C6">
              <w:rPr>
                <w:rFonts w:ascii="Times New Roman" w:hAnsi="Times New Roman" w:cs="Times New Roman"/>
              </w:rPr>
              <w:t>arse</w:t>
            </w:r>
            <w:r>
              <w:rPr>
                <w:rFonts w:ascii="Times New Roman" w:hAnsi="Times New Roman" w:cs="Times New Roman"/>
              </w:rPr>
              <w:t>s</w:t>
            </w:r>
            <w:r w:rsidRPr="00E037C6">
              <w:rPr>
                <w:rFonts w:ascii="Times New Roman" w:hAnsi="Times New Roman" w:cs="Times New Roman"/>
              </w:rPr>
              <w:t xml:space="preserve"> </w:t>
            </w:r>
            <w:r w:rsidRPr="00E0220E">
              <w:rPr>
                <w:rFonts w:ascii="Times New Roman" w:hAnsi="Times New Roman" w:cs="Times New Roman"/>
                <w:i/>
              </w:rPr>
              <w:t>Line</w:t>
            </w:r>
            <w:r w:rsidRPr="00E037C6">
              <w:rPr>
                <w:rFonts w:ascii="Times New Roman" w:hAnsi="Times New Roman" w:cs="Times New Roman"/>
              </w:rPr>
              <w:t xml:space="preserve"> for </w:t>
            </w:r>
            <w:r w:rsidRPr="00E0220E">
              <w:rPr>
                <w:rFonts w:ascii="Times New Roman" w:hAnsi="Times New Roman" w:cs="Times New Roman"/>
                <w:i/>
              </w:rPr>
              <w:t>NumTok</w:t>
            </w:r>
            <w:r w:rsidRPr="00E037C6">
              <w:rPr>
                <w:rFonts w:ascii="Times New Roman" w:hAnsi="Times New Roman" w:cs="Times New Roman"/>
              </w:rPr>
              <w:t xml:space="preserve"> "tokens" and return them in the </w:t>
            </w:r>
            <w:r w:rsidRPr="00E0220E">
              <w:rPr>
                <w:rFonts w:ascii="Times New Roman" w:hAnsi="Times New Roman" w:cs="Times New Roman"/>
                <w:i/>
              </w:rPr>
              <w:t>Tokens</w:t>
            </w:r>
            <w:r w:rsidRPr="00E037C6">
              <w:rPr>
                <w:rFonts w:ascii="Times New Roman" w:hAnsi="Times New Roman" w:cs="Times New Roman"/>
              </w:rPr>
              <w:t xml:space="preserve"> array.</w:t>
            </w:r>
            <w:r>
              <w:rPr>
                <w:rFonts w:ascii="Times New Roman" w:hAnsi="Times New Roman" w:cs="Times New Roman"/>
              </w:rPr>
              <w:t xml:space="preserve"> </w:t>
            </w:r>
            <w:r w:rsidRPr="00E037C6">
              <w:rPr>
                <w:rFonts w:ascii="Times New Roman" w:hAnsi="Times New Roman" w:cs="Times New Roman"/>
              </w:rPr>
              <w:t xml:space="preserve"> T</w:t>
            </w:r>
            <w:r>
              <w:rPr>
                <w:rFonts w:ascii="Times New Roman" w:hAnsi="Times New Roman" w:cs="Times New Roman"/>
              </w:rPr>
              <w:t>h</w:t>
            </w:r>
            <w:r w:rsidRPr="00E037C6">
              <w:rPr>
                <w:rFonts w:ascii="Times New Roman" w:hAnsi="Times New Roman" w:cs="Times New Roman"/>
              </w:rPr>
              <w:t>is routine differs from GetWords() in that it uses only spaces as token separators.</w:t>
            </w:r>
          </w:p>
        </w:tc>
      </w:tr>
      <w:tr w:rsidR="00E0220E" w:rsidRPr="00C07FB6" w:rsidTr="00633588">
        <w:trPr>
          <w:cantSplit/>
        </w:trPr>
        <w:tc>
          <w:tcPr>
            <w:tcW w:w="1729" w:type="dxa"/>
          </w:tcPr>
          <w:p w:rsidR="00E0220E" w:rsidRPr="00E037C6" w:rsidRDefault="00E0220E" w:rsidP="00E037C6">
            <w:pPr>
              <w:rPr>
                <w:rFonts w:ascii="Times New Roman" w:hAnsi="Times New Roman" w:cs="Times New Roman"/>
              </w:rPr>
            </w:pPr>
            <w:r w:rsidRPr="00E037C6">
              <w:rPr>
                <w:rFonts w:ascii="Times New Roman" w:hAnsi="Times New Roman" w:cs="Times New Roman"/>
              </w:rPr>
              <w:t>GetWords</w:t>
            </w:r>
          </w:p>
        </w:tc>
        <w:tc>
          <w:tcPr>
            <w:tcW w:w="1408" w:type="dxa"/>
            <w:gridSpan w:val="2"/>
          </w:tcPr>
          <w:p w:rsidR="00E0220E" w:rsidRPr="00E037C6" w:rsidRDefault="00E0220E" w:rsidP="00BF65CD">
            <w:pPr>
              <w:rPr>
                <w:rFonts w:ascii="Times New Roman" w:hAnsi="Times New Roman" w:cs="Times New Roman"/>
              </w:rPr>
            </w:pPr>
            <w:r w:rsidRPr="00E037C6">
              <w:rPr>
                <w:rFonts w:ascii="Times New Roman" w:hAnsi="Times New Roman" w:cs="Times New Roman"/>
              </w:rPr>
              <w:t>Line,</w:t>
            </w:r>
            <w:r w:rsidR="00BF65CD">
              <w:rPr>
                <w:rFonts w:ascii="Times New Roman" w:hAnsi="Times New Roman" w:cs="Times New Roman"/>
              </w:rPr>
              <w:br/>
            </w:r>
            <w:r w:rsidRPr="00E037C6">
              <w:rPr>
                <w:rFonts w:ascii="Times New Roman" w:hAnsi="Times New Roman" w:cs="Times New Roman"/>
              </w:rPr>
              <w:t>Words,</w:t>
            </w:r>
            <w:r w:rsidR="00BF65CD">
              <w:rPr>
                <w:rFonts w:ascii="Times New Roman" w:hAnsi="Times New Roman" w:cs="Times New Roman"/>
              </w:rPr>
              <w:br/>
            </w:r>
            <w:r w:rsidRPr="00E037C6">
              <w:rPr>
                <w:rFonts w:ascii="Times New Roman" w:hAnsi="Times New Roman" w:cs="Times New Roman"/>
              </w:rPr>
              <w:t>NumWords</w:t>
            </w:r>
          </w:p>
        </w:tc>
        <w:tc>
          <w:tcPr>
            <w:tcW w:w="6014" w:type="dxa"/>
          </w:tcPr>
          <w:p w:rsidR="00E0220E" w:rsidRDefault="00E0220E" w:rsidP="00E0220E">
            <w:pPr>
              <w:rPr>
                <w:rFonts w:ascii="Times New Roman" w:hAnsi="Times New Roman" w:cs="Times New Roman"/>
              </w:rPr>
            </w:pPr>
            <w:r>
              <w:rPr>
                <w:rFonts w:ascii="Times New Roman" w:hAnsi="Times New Roman" w:cs="Times New Roman"/>
              </w:rPr>
              <w:t>Retrieves</w:t>
            </w:r>
            <w:r w:rsidRPr="00E037C6">
              <w:rPr>
                <w:rFonts w:ascii="Times New Roman" w:hAnsi="Times New Roman" w:cs="Times New Roman"/>
              </w:rPr>
              <w:t xml:space="preserve"> </w:t>
            </w:r>
            <w:r w:rsidRPr="00E0220E">
              <w:rPr>
                <w:rFonts w:ascii="Times New Roman" w:hAnsi="Times New Roman" w:cs="Times New Roman"/>
                <w:i/>
              </w:rPr>
              <w:t>NumWords</w:t>
            </w:r>
            <w:r>
              <w:rPr>
                <w:rFonts w:ascii="Times New Roman" w:hAnsi="Times New Roman" w:cs="Times New Roman"/>
              </w:rPr>
              <w:t xml:space="preserve"> "words" from a </w:t>
            </w:r>
            <w:r w:rsidRPr="00E0220E">
              <w:rPr>
                <w:rFonts w:ascii="Times New Roman" w:hAnsi="Times New Roman" w:cs="Times New Roman"/>
                <w:i/>
              </w:rPr>
              <w:t>Line</w:t>
            </w:r>
            <w:r w:rsidRPr="00E037C6">
              <w:rPr>
                <w:rFonts w:ascii="Times New Roman" w:hAnsi="Times New Roman" w:cs="Times New Roman"/>
              </w:rPr>
              <w:t xml:space="preserve"> of text.</w:t>
            </w:r>
          </w:p>
        </w:tc>
      </w:tr>
      <w:tr w:rsidR="0081330D" w:rsidRPr="00C07FB6" w:rsidTr="00633588">
        <w:trPr>
          <w:cantSplit/>
        </w:trPr>
        <w:tc>
          <w:tcPr>
            <w:tcW w:w="1729" w:type="dxa"/>
          </w:tcPr>
          <w:p w:rsidR="0081330D" w:rsidRPr="00E037C6" w:rsidRDefault="0081330D" w:rsidP="00E037C6">
            <w:pPr>
              <w:rPr>
                <w:rFonts w:ascii="Times New Roman" w:hAnsi="Times New Roman" w:cs="Times New Roman"/>
              </w:rPr>
            </w:pPr>
            <w:r w:rsidRPr="00E037C6">
              <w:rPr>
                <w:rFonts w:ascii="Times New Roman" w:hAnsi="Times New Roman" w:cs="Times New Roman"/>
              </w:rPr>
              <w:t>NameOFile</w:t>
            </w:r>
          </w:p>
        </w:tc>
        <w:tc>
          <w:tcPr>
            <w:tcW w:w="1408" w:type="dxa"/>
            <w:gridSpan w:val="2"/>
          </w:tcPr>
          <w:p w:rsidR="0081330D" w:rsidRPr="00E037C6" w:rsidRDefault="0081330D" w:rsidP="00BF65CD">
            <w:pPr>
              <w:rPr>
                <w:rFonts w:ascii="Times New Roman" w:hAnsi="Times New Roman" w:cs="Times New Roman"/>
              </w:rPr>
            </w:pPr>
            <w:r w:rsidRPr="00E037C6">
              <w:rPr>
                <w:rFonts w:ascii="Times New Roman" w:hAnsi="Times New Roman" w:cs="Times New Roman"/>
              </w:rPr>
              <w:t>InArg,</w:t>
            </w:r>
            <w:r w:rsidR="00BF65CD">
              <w:rPr>
                <w:rFonts w:ascii="Times New Roman" w:hAnsi="Times New Roman" w:cs="Times New Roman"/>
              </w:rPr>
              <w:br/>
            </w:r>
            <w:r w:rsidRPr="00E037C6">
              <w:rPr>
                <w:rFonts w:ascii="Times New Roman" w:hAnsi="Times New Roman" w:cs="Times New Roman"/>
              </w:rPr>
              <w:t>OutExten,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81330D" w:rsidRDefault="0081330D" w:rsidP="0081330D">
            <w:pPr>
              <w:rPr>
                <w:rFonts w:ascii="Times New Roman" w:hAnsi="Times New Roman" w:cs="Times New Roman"/>
              </w:rPr>
            </w:pPr>
            <w:r w:rsidRPr="00E037C6">
              <w:rPr>
                <w:rFonts w:ascii="Times New Roman" w:hAnsi="Times New Roman" w:cs="Times New Roman"/>
              </w:rPr>
              <w:t xml:space="preserve">Get the name of the input file from the </w:t>
            </w:r>
            <w:r w:rsidRPr="0081330D">
              <w:rPr>
                <w:rFonts w:ascii="Times New Roman" w:hAnsi="Times New Roman" w:cs="Times New Roman"/>
                <w:i/>
              </w:rPr>
              <w:t>InArg</w:t>
            </w:r>
            <w:r w:rsidRPr="0081330D">
              <w:rPr>
                <w:rFonts w:ascii="Times New Roman" w:hAnsi="Times New Roman" w:cs="Times New Roman"/>
                <w:vertAlign w:val="superscript"/>
              </w:rPr>
              <w:t>th</w:t>
            </w:r>
            <w:r w:rsidRPr="00E037C6">
              <w:rPr>
                <w:rFonts w:ascii="Times New Roman" w:hAnsi="Times New Roman" w:cs="Times New Roman"/>
              </w:rPr>
              <w:t xml:space="preserve"> command-line argument.</w:t>
            </w:r>
            <w:r>
              <w:rPr>
                <w:rFonts w:ascii="Times New Roman" w:hAnsi="Times New Roman" w:cs="Times New Roman"/>
              </w:rPr>
              <w:t xml:space="preserve"> </w:t>
            </w:r>
            <w:r w:rsidRPr="00E037C6">
              <w:rPr>
                <w:rFonts w:ascii="Times New Roman" w:hAnsi="Times New Roman" w:cs="Times New Roman"/>
              </w:rPr>
              <w:t xml:space="preserve"> Remove the extension if there is one, and append </w:t>
            </w:r>
            <w:r w:rsidRPr="0081330D">
              <w:rPr>
                <w:rFonts w:ascii="Times New Roman" w:hAnsi="Times New Roman" w:cs="Times New Roman"/>
                <w:i/>
              </w:rPr>
              <w:t>OutExten</w:t>
            </w:r>
            <w:r w:rsidRPr="00E037C6">
              <w:rPr>
                <w:rFonts w:ascii="Times New Roman" w:hAnsi="Times New Roman" w:cs="Times New Roman"/>
              </w:rPr>
              <w:t xml:space="preserve"> to the end.</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NormStop</w:t>
            </w:r>
          </w:p>
        </w:tc>
        <w:tc>
          <w:tcPr>
            <w:tcW w:w="1408" w:type="dxa"/>
            <w:gridSpan w:val="2"/>
          </w:tcPr>
          <w:p w:rsidR="00CE4B18" w:rsidRPr="00E037C6" w:rsidRDefault="00CE4B18" w:rsidP="00E0220E">
            <w:pPr>
              <w:rPr>
                <w:rFonts w:ascii="Times New Roman" w:hAnsi="Times New Roman" w:cs="Times New Roman"/>
              </w:rPr>
            </w:pP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P</w:t>
            </w:r>
            <w:r w:rsidR="00CE4B18" w:rsidRPr="00E037C6">
              <w:rPr>
                <w:rFonts w:ascii="Times New Roman" w:hAnsi="Times New Roman" w:cs="Times New Roman"/>
              </w:rPr>
              <w:t>erforms a normal termination of the program.</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OpenBin</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RecLen,</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output file</w:t>
            </w:r>
            <w:r>
              <w:rPr>
                <w:rFonts w:ascii="Times New Roman" w:hAnsi="Times New Roman" w:cs="Times New Roman"/>
              </w:rPr>
              <w: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OpenBInpFile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InFile,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binary input file</w:t>
            </w:r>
            <w:r>
              <w:rPr>
                <w:rFonts w:ascii="Times New Roman" w:hAnsi="Times New Roman" w:cs="Times New Roman"/>
              </w:rPr>
              <w: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OpenEcho</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 for the echo file.</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OpenFInpFile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InFile,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input file.</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OpenFOutFile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 formatted output file.</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lastRenderedPageBreak/>
              <w:t>OpenFUnkFile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FailAbt,</w:t>
            </w:r>
            <w:r w:rsidR="00BF65CD">
              <w:rPr>
                <w:rFonts w:ascii="Times New Roman" w:hAnsi="Times New Roman" w:cs="Times New Roman"/>
              </w:rPr>
              <w:br/>
            </w:r>
            <w:r w:rsidRPr="00E037C6">
              <w:rPr>
                <w:rFonts w:ascii="Times New Roman" w:hAnsi="Times New Roman" w:cs="Times New Roman"/>
              </w:rPr>
              <w:t>Failed,</w:t>
            </w:r>
            <w:r w:rsidR="00BF65CD">
              <w:rPr>
                <w:rFonts w:ascii="Times New Roman" w:hAnsi="Times New Roman" w:cs="Times New Roman"/>
              </w:rPr>
              <w:br/>
            </w:r>
            <w:r w:rsidRPr="00E037C6">
              <w:rPr>
                <w:rFonts w:ascii="Times New Roman" w:hAnsi="Times New Roman" w:cs="Times New Roman"/>
              </w:rPr>
              <w:t>Exists,</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 xml:space="preserve">pens a formatted output file and returns a flag </w:t>
            </w:r>
            <w:r>
              <w:rPr>
                <w:rFonts w:ascii="Times New Roman" w:hAnsi="Times New Roman" w:cs="Times New Roman"/>
              </w:rPr>
              <w:t>(</w:t>
            </w:r>
            <w:r w:rsidRPr="00BF65CD">
              <w:rPr>
                <w:rFonts w:ascii="Times New Roman" w:hAnsi="Times New Roman" w:cs="Times New Roman"/>
                <w:i/>
              </w:rPr>
              <w:t>Exists</w:t>
            </w:r>
            <w:r>
              <w:rPr>
                <w:rFonts w:ascii="Times New Roman" w:hAnsi="Times New Roman" w:cs="Times New Roman"/>
              </w:rPr>
              <w:t>)</w:t>
            </w:r>
            <w:r w:rsidR="00CE4B18" w:rsidRPr="00E037C6">
              <w:rPr>
                <w:rFonts w:ascii="Times New Roman" w:hAnsi="Times New Roman" w:cs="Times New Roman"/>
              </w:rPr>
              <w:t>telling if it already existed</w:t>
            </w:r>
            <w:r>
              <w:rPr>
                <w:rFonts w:ascii="Times New Roman" w:hAnsi="Times New Roman" w:cs="Times New Roman"/>
              </w:rPr>
              <w: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OpenUInfile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InFile,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input file.</w:t>
            </w:r>
          </w:p>
        </w:tc>
      </w:tr>
      <w:tr w:rsidR="008B4048" w:rsidRPr="00C07FB6" w:rsidTr="00633588">
        <w:trPr>
          <w:cantSplit/>
        </w:trPr>
        <w:tc>
          <w:tcPr>
            <w:tcW w:w="1729" w:type="dxa"/>
          </w:tcPr>
          <w:p w:rsidR="008B4048" w:rsidRPr="00E037C6" w:rsidRDefault="008B4048" w:rsidP="00D92E44">
            <w:pPr>
              <w:rPr>
                <w:rFonts w:ascii="Times New Roman" w:hAnsi="Times New Roman" w:cs="Times New Roman"/>
              </w:rPr>
            </w:pPr>
            <w:r w:rsidRPr="00E037C6">
              <w:rPr>
                <w:rFonts w:ascii="Times New Roman" w:hAnsi="Times New Roman" w:cs="Times New Roman"/>
              </w:rPr>
              <w:t>OpenUInBEFile</w:t>
            </w:r>
          </w:p>
        </w:tc>
        <w:tc>
          <w:tcPr>
            <w:tcW w:w="1408" w:type="dxa"/>
            <w:gridSpan w:val="2"/>
          </w:tcPr>
          <w:p w:rsidR="008B4048" w:rsidRPr="00E037C6" w:rsidRDefault="008B4048" w:rsidP="00D92E44">
            <w:pPr>
              <w:rPr>
                <w:rFonts w:ascii="Times New Roman" w:hAnsi="Times New Roman" w:cs="Times New Roman"/>
              </w:rPr>
            </w:pPr>
            <w:r w:rsidRPr="00E037C6">
              <w:rPr>
                <w:rFonts w:ascii="Times New Roman" w:hAnsi="Times New Roman" w:cs="Times New Roman"/>
              </w:rPr>
              <w:t>Un,</w:t>
            </w:r>
            <w:r>
              <w:rPr>
                <w:rFonts w:ascii="Times New Roman" w:hAnsi="Times New Roman" w:cs="Times New Roman"/>
              </w:rPr>
              <w:br/>
            </w:r>
            <w:r w:rsidRPr="00E037C6">
              <w:rPr>
                <w:rFonts w:ascii="Times New Roman" w:hAnsi="Times New Roman" w:cs="Times New Roman"/>
              </w:rPr>
              <w:t>InFile,</w:t>
            </w:r>
            <w:r>
              <w:rPr>
                <w:rFonts w:ascii="Times New Roman" w:hAnsi="Times New Roman" w:cs="Times New Roman"/>
              </w:rPr>
              <w:br/>
            </w:r>
            <w:r w:rsidRPr="00E037C6">
              <w:rPr>
                <w:rFonts w:ascii="Times New Roman" w:hAnsi="Times New Roman" w:cs="Times New Roman"/>
              </w:rPr>
              <w:t>RecLen,</w:t>
            </w:r>
            <w:r>
              <w:rPr>
                <w:rFonts w:ascii="Times New Roman" w:hAnsi="Times New Roman" w:cs="Times New Roman"/>
              </w:rPr>
              <w:br/>
            </w:r>
            <w:r w:rsidRPr="00E037C6">
              <w:rPr>
                <w:rFonts w:ascii="Times New Roman" w:hAnsi="Times New Roman" w:cs="Times New Roman"/>
              </w:rPr>
              <w:t>ErrSta</w:t>
            </w:r>
            <w:r>
              <w:rPr>
                <w:rFonts w:ascii="Times New Roman" w:hAnsi="Times New Roman" w:cs="Times New Roman"/>
              </w:rPr>
              <w:t>t</w:t>
            </w:r>
          </w:p>
        </w:tc>
        <w:tc>
          <w:tcPr>
            <w:tcW w:w="6014" w:type="dxa"/>
          </w:tcPr>
          <w:p w:rsidR="008B4048" w:rsidRPr="00E037C6" w:rsidRDefault="008B4048" w:rsidP="00D92E44">
            <w:pPr>
              <w:rPr>
                <w:rFonts w:ascii="Times New Roman" w:hAnsi="Times New Roman" w:cs="Times New Roman"/>
              </w:rPr>
            </w:pPr>
            <w:r>
              <w:rPr>
                <w:rFonts w:ascii="Times New Roman" w:hAnsi="Times New Roman" w:cs="Times New Roman"/>
              </w:rPr>
              <w:t>O</w:t>
            </w:r>
            <w:r w:rsidRPr="00E037C6">
              <w:rPr>
                <w:rFonts w:ascii="Times New Roman" w:hAnsi="Times New Roman" w:cs="Times New Roman"/>
              </w:rPr>
              <w:t xml:space="preserve">pens an unformatted input file of </w:t>
            </w:r>
            <w:r w:rsidRPr="00BF65CD">
              <w:rPr>
                <w:rFonts w:ascii="Times New Roman" w:hAnsi="Times New Roman" w:cs="Times New Roman"/>
                <w:i/>
              </w:rPr>
              <w:t>RecLen</w:t>
            </w:r>
            <w:r w:rsidRPr="00E037C6">
              <w:rPr>
                <w:rFonts w:ascii="Times New Roman" w:hAnsi="Times New Roman" w:cs="Times New Roman"/>
              </w:rPr>
              <w:t>-byte data records stored in Big Endian format.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OpenUOutfile</w:t>
            </w:r>
          </w:p>
        </w:tc>
        <w:tc>
          <w:tcPr>
            <w:tcW w:w="1408" w:type="dxa"/>
            <w:gridSpan w:val="2"/>
          </w:tcPr>
          <w:p w:rsidR="00CE4B18" w:rsidRPr="00E037C6" w:rsidRDefault="00CE4B18" w:rsidP="00BF65CD">
            <w:pPr>
              <w:rPr>
                <w:rFonts w:ascii="Times New Roman" w:hAnsi="Times New Roman" w:cs="Times New Roman"/>
              </w:rPr>
            </w:pPr>
            <w:r w:rsidRPr="00E037C6">
              <w:rPr>
                <w:rFonts w:ascii="Times New Roman" w:hAnsi="Times New Roman" w:cs="Times New Roman"/>
              </w:rPr>
              <w:t>Un,</w:t>
            </w:r>
            <w:r w:rsidR="00BF65CD">
              <w:rPr>
                <w:rFonts w:ascii="Times New Roman" w:hAnsi="Times New Roman" w:cs="Times New Roman"/>
              </w:rPr>
              <w:br/>
            </w:r>
            <w:r w:rsidRPr="00E037C6">
              <w:rPr>
                <w:rFonts w:ascii="Times New Roman" w:hAnsi="Times New Roman" w:cs="Times New Roman"/>
              </w:rPr>
              <w:t>OutFile,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CE4B18" w:rsidRPr="00E037C6">
              <w:rPr>
                <w:rFonts w:ascii="Times New Roman" w:hAnsi="Times New Roman" w:cs="Times New Roman"/>
              </w:rPr>
              <w:t>pens an unformatted output file</w:t>
            </w:r>
            <w:r>
              <w:rPr>
                <w:rFonts w:ascii="Times New Roman" w:hAnsi="Times New Roman" w:cs="Times New Roman"/>
              </w:rPr>
              <w:t>.</w:t>
            </w:r>
          </w:p>
        </w:tc>
      </w:tr>
      <w:tr w:rsidR="00CE4B18" w:rsidRPr="00C07FB6" w:rsidTr="00633588">
        <w:trPr>
          <w:cantSplit/>
        </w:trPr>
        <w:tc>
          <w:tcPr>
            <w:tcW w:w="1729" w:type="dxa"/>
          </w:tcPr>
          <w:p w:rsidR="00CE4B18" w:rsidRPr="00E037C6" w:rsidRDefault="00CE4B18" w:rsidP="00E037C6">
            <w:pPr>
              <w:rPr>
                <w:rFonts w:ascii="Times New Roman" w:hAnsi="Times New Roman" w:cs="Times New Roman"/>
              </w:rPr>
            </w:pPr>
            <w:r w:rsidRPr="00E037C6">
              <w:rPr>
                <w:rFonts w:ascii="Times New Roman" w:hAnsi="Times New Roman" w:cs="Times New Roman"/>
              </w:rPr>
              <w:t>PathIsRelative</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408" w:type="dxa"/>
            <w:gridSpan w:val="2"/>
          </w:tcPr>
          <w:p w:rsidR="00CE4B18" w:rsidRPr="00E037C6" w:rsidRDefault="00CE4B18" w:rsidP="00E0220E">
            <w:pPr>
              <w:rPr>
                <w:rFonts w:ascii="Times New Roman" w:hAnsi="Times New Roman" w:cs="Times New Roman"/>
              </w:rPr>
            </w:pPr>
            <w:r w:rsidRPr="00E037C6">
              <w:rPr>
                <w:rFonts w:ascii="Times New Roman" w:hAnsi="Times New Roman" w:cs="Times New Roman"/>
              </w:rPr>
              <w:t>GivenFil</w:t>
            </w:r>
          </w:p>
        </w:tc>
        <w:tc>
          <w:tcPr>
            <w:tcW w:w="6014" w:type="dxa"/>
          </w:tcPr>
          <w:p w:rsidR="00CE4B18" w:rsidRPr="00E037C6" w:rsidRDefault="00BF65CD" w:rsidP="00CE4B18">
            <w:pPr>
              <w:rPr>
                <w:rFonts w:ascii="Times New Roman" w:hAnsi="Times New Roman" w:cs="Times New Roman"/>
              </w:rPr>
            </w:pPr>
            <w:r>
              <w:rPr>
                <w:rFonts w:ascii="Times New Roman" w:hAnsi="Times New Roman" w:cs="Times New Roman"/>
              </w:rPr>
              <w:t>D</w:t>
            </w:r>
            <w:r w:rsidR="00CE4B18" w:rsidRPr="00E037C6">
              <w:rPr>
                <w:rFonts w:ascii="Times New Roman" w:hAnsi="Times New Roman" w:cs="Times New Roman"/>
              </w:rPr>
              <w:t>etermine i</w:t>
            </w:r>
            <w:r>
              <w:rPr>
                <w:rFonts w:ascii="Times New Roman" w:hAnsi="Times New Roman" w:cs="Times New Roman"/>
              </w:rPr>
              <w:t>f</w:t>
            </w:r>
            <w:r w:rsidR="00CE4B18" w:rsidRPr="00E037C6">
              <w:rPr>
                <w:rFonts w:ascii="Times New Roman" w:hAnsi="Times New Roman" w:cs="Times New Roman"/>
              </w:rPr>
              <w:t xml:space="preserve"> the given file name is absolute or relative. </w:t>
            </w:r>
            <w:r>
              <w:rPr>
                <w:rFonts w:ascii="Times New Roman" w:hAnsi="Times New Roman" w:cs="Times New Roman"/>
              </w:rPr>
              <w:t xml:space="preserve"> A path is </w:t>
            </w:r>
            <w:r w:rsidR="00CE4B18" w:rsidRPr="00E037C6">
              <w:rPr>
                <w:rFonts w:ascii="Times New Roman" w:hAnsi="Times New Roman" w:cs="Times New Roman"/>
              </w:rPr>
              <w:t>consider</w:t>
            </w:r>
            <w:r>
              <w:rPr>
                <w:rFonts w:ascii="Times New Roman" w:hAnsi="Times New Roman" w:cs="Times New Roman"/>
              </w:rPr>
              <w:t>ed</w:t>
            </w:r>
            <w:r w:rsidR="00CE4B18" w:rsidRPr="00E037C6">
              <w:rPr>
                <w:rFonts w:ascii="Times New Roman" w:hAnsi="Times New Roman" w:cs="Times New Roman"/>
              </w:rPr>
              <w:t xml:space="preserve"> an absolute path one that satisfies one of the</w:t>
            </w:r>
            <w:r>
              <w:rPr>
                <w:rFonts w:ascii="Times New Roman" w:hAnsi="Times New Roman" w:cs="Times New Roman"/>
              </w:rPr>
              <w:t xml:space="preserve"> </w:t>
            </w:r>
            <w:r w:rsidR="00CE4B18" w:rsidRPr="00E037C6">
              <w:rPr>
                <w:rFonts w:ascii="Times New Roman" w:hAnsi="Times New Roman" w:cs="Times New Roman"/>
              </w:rPr>
              <w:t>following criteria:</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CE4B18" w:rsidRPr="00E037C6">
              <w:rPr>
                <w:rFonts w:ascii="Times New Roman" w:hAnsi="Times New Roman" w:cs="Times New Roman"/>
              </w:rPr>
              <w:t>1) It contains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BF65CD" w:rsidP="00CE4B18">
            <w:pPr>
              <w:rPr>
                <w:rFonts w:ascii="Times New Roman" w:hAnsi="Times New Roman" w:cs="Times New Roman"/>
              </w:rPr>
            </w:pPr>
            <w:r>
              <w:rPr>
                <w:rFonts w:ascii="Times New Roman" w:hAnsi="Times New Roman" w:cs="Times New Roman"/>
              </w:rPr>
              <w:t xml:space="preserve">     </w:t>
            </w:r>
            <w:r w:rsidR="008555D1">
              <w:rPr>
                <w:rFonts w:ascii="Times New Roman" w:hAnsi="Times New Roman" w:cs="Times New Roman"/>
              </w:rPr>
              <w:t>2</w:t>
            </w:r>
            <w:r w:rsidR="00CE4B18" w:rsidRPr="00E037C6">
              <w:rPr>
                <w:rFonts w:ascii="Times New Roman" w:hAnsi="Times New Roman" w:cs="Times New Roman"/>
              </w:rPr>
              <w:t>) It starts with "/"</w:t>
            </w:r>
            <w:r w:rsidR="008555D1">
              <w:rPr>
                <w:rFonts w:ascii="Times New Roman" w:hAnsi="Times New Roman" w:cs="Times New Roman"/>
              </w:rPr>
              <w:t xml:space="preserve"> or </w:t>
            </w:r>
            <w:r w:rsidR="00CE4B18" w:rsidRPr="00E037C6">
              <w:rPr>
                <w:rFonts w:ascii="Times New Roman" w:hAnsi="Times New Roman" w:cs="Times New Roman"/>
              </w:rPr>
              <w:t>"\"</w:t>
            </w:r>
          </w:p>
          <w:p w:rsidR="00CE4B18" w:rsidRPr="00E037C6" w:rsidRDefault="00CE4B18" w:rsidP="008555D1">
            <w:pPr>
              <w:rPr>
                <w:rFonts w:ascii="Times New Roman" w:hAnsi="Times New Roman" w:cs="Times New Roman"/>
              </w:rPr>
            </w:pPr>
            <w:r w:rsidRPr="00E037C6">
              <w:rPr>
                <w:rFonts w:ascii="Times New Roman" w:hAnsi="Times New Roman" w:cs="Times New Roman"/>
              </w:rPr>
              <w:t>All others are considered relative.</w:t>
            </w:r>
          </w:p>
        </w:tc>
      </w:tr>
      <w:tr w:rsidR="00CE4B18" w:rsidRPr="00C07FB6" w:rsidTr="00633588">
        <w:trPr>
          <w:cantSplit/>
        </w:trPr>
        <w:tc>
          <w:tcPr>
            <w:tcW w:w="1729" w:type="dxa"/>
          </w:tcPr>
          <w:p w:rsidR="00CE4B18" w:rsidRPr="00E037C6" w:rsidRDefault="00635530" w:rsidP="00E037C6">
            <w:pPr>
              <w:rPr>
                <w:rFonts w:ascii="Times New Roman" w:hAnsi="Times New Roman" w:cs="Times New Roman"/>
              </w:rPr>
            </w:pPr>
            <w:r w:rsidRPr="00E037C6">
              <w:rPr>
                <w:rFonts w:ascii="Times New Roman" w:hAnsi="Times New Roman" w:cs="Times New Roman"/>
              </w:rPr>
              <w:t>PremEOF</w:t>
            </w:r>
          </w:p>
        </w:tc>
        <w:tc>
          <w:tcPr>
            <w:tcW w:w="1408" w:type="dxa"/>
            <w:gridSpan w:val="2"/>
          </w:tcPr>
          <w:p w:rsidR="00CE4B18" w:rsidRPr="00E037C6" w:rsidRDefault="00BF65CD" w:rsidP="00BF65CD">
            <w:pPr>
              <w:rPr>
                <w:rFonts w:ascii="Times New Roman" w:hAnsi="Times New Roman" w:cs="Times New Roman"/>
              </w:rPr>
            </w:pPr>
            <w:r>
              <w:rPr>
                <w:rFonts w:ascii="Times New Roman" w:hAnsi="Times New Roman" w:cs="Times New Roman"/>
              </w:rPr>
              <w:t>Fil</w:t>
            </w:r>
            <w:r w:rsidR="00635530" w:rsidRPr="00E037C6">
              <w:rPr>
                <w:rFonts w:ascii="Times New Roman" w:hAnsi="Times New Roman" w:cs="Times New Roman"/>
              </w:rPr>
              <w:t>,</w:t>
            </w:r>
            <w:r>
              <w:rPr>
                <w:rFonts w:ascii="Times New Roman" w:hAnsi="Times New Roman" w:cs="Times New Roman"/>
              </w:rPr>
              <w:br/>
            </w:r>
            <w:r w:rsidR="00635530" w:rsidRPr="00E037C6">
              <w:rPr>
                <w:rFonts w:ascii="Times New Roman" w:hAnsi="Times New Roman" w:cs="Times New Roman"/>
              </w:rPr>
              <w:t>Variable,</w:t>
            </w:r>
            <w:r>
              <w:rPr>
                <w:rFonts w:ascii="Times New Roman" w:hAnsi="Times New Roman" w:cs="Times New Roman"/>
              </w:rPr>
              <w:br/>
            </w:r>
            <w:r w:rsidR="00635530" w:rsidRPr="00E037C6">
              <w:rPr>
                <w:rFonts w:ascii="Times New Roman" w:hAnsi="Times New Roman" w:cs="Times New Roman"/>
              </w:rPr>
              <w:t>TrapErrors</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 xml:space="preserve">Write </w:t>
            </w:r>
            <w:r w:rsidR="00635530" w:rsidRPr="00E037C6">
              <w:rPr>
                <w:rFonts w:ascii="Times New Roman" w:hAnsi="Times New Roman" w:cs="Times New Roman"/>
              </w:rPr>
              <w:t>out an EOF message and aborts the program.</w:t>
            </w:r>
          </w:p>
        </w:tc>
      </w:tr>
      <w:tr w:rsidR="00CE4B18" w:rsidRPr="00C07FB6" w:rsidTr="00633588">
        <w:trPr>
          <w:cantSplit/>
        </w:trPr>
        <w:tc>
          <w:tcPr>
            <w:tcW w:w="1729" w:type="dxa"/>
          </w:tcPr>
          <w:p w:rsidR="00CE4B18" w:rsidRPr="00E037C6" w:rsidRDefault="00635530" w:rsidP="00E037C6">
            <w:pPr>
              <w:rPr>
                <w:rFonts w:ascii="Times New Roman" w:hAnsi="Times New Roman" w:cs="Times New Roman"/>
              </w:rPr>
            </w:pPr>
            <w:r w:rsidRPr="00E037C6">
              <w:rPr>
                <w:rFonts w:ascii="Times New Roman" w:hAnsi="Times New Roman" w:cs="Times New Roman"/>
              </w:rPr>
              <w:t>ProgAbort</w:t>
            </w:r>
          </w:p>
        </w:tc>
        <w:tc>
          <w:tcPr>
            <w:tcW w:w="1408" w:type="dxa"/>
            <w:gridSpan w:val="2"/>
          </w:tcPr>
          <w:p w:rsidR="00CE4B18" w:rsidRPr="00E037C6" w:rsidRDefault="00635530" w:rsidP="00BF65CD">
            <w:pPr>
              <w:rPr>
                <w:rFonts w:ascii="Times New Roman" w:hAnsi="Times New Roman" w:cs="Times New Roman"/>
              </w:rPr>
            </w:pPr>
            <w:r w:rsidRPr="00E037C6">
              <w:rPr>
                <w:rFonts w:ascii="Times New Roman" w:hAnsi="Times New Roman" w:cs="Times New Roman"/>
              </w:rPr>
              <w:t>Message,</w:t>
            </w:r>
            <w:r w:rsidR="00BF65CD">
              <w:rPr>
                <w:rFonts w:ascii="Times New Roman" w:hAnsi="Times New Roman" w:cs="Times New Roman"/>
              </w:rPr>
              <w:br/>
            </w:r>
            <w:r w:rsidRPr="00E037C6">
              <w:rPr>
                <w:rFonts w:ascii="Times New Roman" w:hAnsi="Times New Roman" w:cs="Times New Roman"/>
              </w:rPr>
              <w:t>TrapErrors</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utputs fatal error messages and stops the program.</w:t>
            </w:r>
          </w:p>
        </w:tc>
      </w:tr>
      <w:tr w:rsidR="00CE4B18" w:rsidRPr="00C07FB6" w:rsidTr="00633588">
        <w:trPr>
          <w:cantSplit/>
        </w:trPr>
        <w:tc>
          <w:tcPr>
            <w:tcW w:w="1729" w:type="dxa"/>
          </w:tcPr>
          <w:p w:rsidR="00CE4B18" w:rsidRPr="00E037C6" w:rsidRDefault="00635530" w:rsidP="00E037C6">
            <w:pPr>
              <w:rPr>
                <w:rFonts w:ascii="Times New Roman" w:hAnsi="Times New Roman" w:cs="Times New Roman"/>
              </w:rPr>
            </w:pPr>
            <w:r w:rsidRPr="00E037C6">
              <w:rPr>
                <w:rFonts w:ascii="Times New Roman" w:hAnsi="Times New Roman" w:cs="Times New Roman"/>
              </w:rPr>
              <w:t>ProgWarn</w:t>
            </w:r>
          </w:p>
        </w:tc>
        <w:tc>
          <w:tcPr>
            <w:tcW w:w="1408" w:type="dxa"/>
            <w:gridSpan w:val="2"/>
          </w:tcPr>
          <w:p w:rsidR="00CE4B18" w:rsidRPr="00E037C6" w:rsidRDefault="00635530" w:rsidP="00E0220E">
            <w:pPr>
              <w:rPr>
                <w:rFonts w:ascii="Times New Roman" w:hAnsi="Times New Roman" w:cs="Times New Roman"/>
              </w:rPr>
            </w:pPr>
            <w:r w:rsidRPr="00E037C6">
              <w:rPr>
                <w:rFonts w:ascii="Times New Roman" w:hAnsi="Times New Roman" w:cs="Times New Roman"/>
              </w:rPr>
              <w:t>Message</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O</w:t>
            </w:r>
            <w:r w:rsidR="00635530" w:rsidRPr="00E037C6">
              <w:rPr>
                <w:rFonts w:ascii="Times New Roman" w:hAnsi="Times New Roman" w:cs="Times New Roman"/>
              </w:rPr>
              <w:t>u</w:t>
            </w:r>
            <w:r>
              <w:rPr>
                <w:rFonts w:ascii="Times New Roman" w:hAnsi="Times New Roman" w:cs="Times New Roman"/>
              </w:rPr>
              <w:t xml:space="preserve">tputs non-fatal warning </w:t>
            </w:r>
            <w:r>
              <w:rPr>
                <w:rFonts w:ascii="Times New Roman" w:hAnsi="Times New Roman" w:cs="Times New Roman"/>
                <w:i/>
              </w:rPr>
              <w:t>Message</w:t>
            </w:r>
            <w:r w:rsidR="00635530" w:rsidRPr="00E037C6">
              <w:rPr>
                <w:rFonts w:ascii="Times New Roman" w:hAnsi="Times New Roman" w:cs="Times New Roman"/>
              </w:rPr>
              <w:t xml:space="preserve"> and returns to the calling routine.</w:t>
            </w:r>
          </w:p>
        </w:tc>
      </w:tr>
      <w:tr w:rsidR="00CE4B18" w:rsidRPr="00C07FB6" w:rsidTr="00633588">
        <w:trPr>
          <w:cantSplit/>
        </w:trPr>
        <w:tc>
          <w:tcPr>
            <w:tcW w:w="1729" w:type="dxa"/>
          </w:tcPr>
          <w:p w:rsidR="00CE4B18" w:rsidRPr="00E037C6" w:rsidRDefault="00635530" w:rsidP="00E037C6">
            <w:pPr>
              <w:rPr>
                <w:rFonts w:ascii="Times New Roman" w:hAnsi="Times New Roman" w:cs="Times New Roman"/>
              </w:rPr>
            </w:pPr>
            <w:r w:rsidRPr="00E037C6">
              <w:rPr>
                <w:rFonts w:ascii="Times New Roman" w:hAnsi="Times New Roman" w:cs="Times New Roman"/>
              </w:rPr>
              <w:t>ReadCom</w:t>
            </w:r>
          </w:p>
        </w:tc>
        <w:tc>
          <w:tcPr>
            <w:tcW w:w="1408" w:type="dxa"/>
            <w:gridSpan w:val="2"/>
          </w:tcPr>
          <w:p w:rsidR="00CE4B18" w:rsidRPr="00E037C6" w:rsidRDefault="00635530" w:rsidP="00BF65CD">
            <w:pPr>
              <w:rPr>
                <w:rFonts w:ascii="Times New Roman" w:hAnsi="Times New Roman" w:cs="Times New Roman"/>
              </w:rPr>
            </w:pPr>
            <w:r w:rsidRPr="00E037C6">
              <w:rPr>
                <w:rFonts w:ascii="Times New Roman" w:hAnsi="Times New Roman" w:cs="Times New Roman"/>
              </w:rPr>
              <w:t>UnIn,</w:t>
            </w:r>
            <w:r w:rsidR="00BF65CD">
              <w:rPr>
                <w:rFonts w:ascii="Times New Roman" w:hAnsi="Times New Roman" w:cs="Times New Roman"/>
              </w:rPr>
              <w:br/>
            </w:r>
            <w:r w:rsidRPr="00E037C6">
              <w:rPr>
                <w:rFonts w:ascii="Times New Roman" w:hAnsi="Times New Roman" w:cs="Times New Roman"/>
              </w:rPr>
              <w:t>Fil,</w:t>
            </w:r>
            <w:r w:rsidR="00BF65CD">
              <w:rPr>
                <w:rFonts w:ascii="Times New Roman" w:hAnsi="Times New Roman" w:cs="Times New Roman"/>
              </w:rPr>
              <w:br/>
            </w:r>
            <w:r w:rsidRPr="00E037C6">
              <w:rPr>
                <w:rFonts w:ascii="Times New Roman" w:hAnsi="Times New Roman" w:cs="Times New Roman"/>
              </w:rPr>
              <w:t>ComName,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CE4B18"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comment from the next line of the input file.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ReadNum</w:t>
            </w:r>
          </w:p>
        </w:tc>
        <w:tc>
          <w:tcPr>
            <w:tcW w:w="1408" w:type="dxa"/>
            <w:gridSpan w:val="2"/>
          </w:tcPr>
          <w:p w:rsidR="00635530" w:rsidRPr="00E037C6" w:rsidRDefault="00635530" w:rsidP="00BF65CD">
            <w:pPr>
              <w:rPr>
                <w:rFonts w:ascii="Times New Roman" w:hAnsi="Times New Roman" w:cs="Times New Roman"/>
              </w:rPr>
            </w:pPr>
            <w:r w:rsidRPr="00E037C6">
              <w:rPr>
                <w:rFonts w:ascii="Times New Roman" w:hAnsi="Times New Roman" w:cs="Times New Roman"/>
              </w:rPr>
              <w:t>UnIn,</w:t>
            </w:r>
            <w:r w:rsidR="00BF65CD">
              <w:rPr>
                <w:rFonts w:ascii="Times New Roman" w:hAnsi="Times New Roman" w:cs="Times New Roman"/>
              </w:rPr>
              <w:br/>
            </w:r>
            <w:r w:rsidRPr="00E037C6">
              <w:rPr>
                <w:rFonts w:ascii="Times New Roman" w:hAnsi="Times New Roman" w:cs="Times New Roman"/>
              </w:rPr>
              <w:t>Fil,</w:t>
            </w:r>
            <w:r w:rsidR="00BF65CD">
              <w:rPr>
                <w:rFonts w:ascii="Times New Roman" w:hAnsi="Times New Roman" w:cs="Times New Roman"/>
              </w:rPr>
              <w:br/>
            </w:r>
            <w:r w:rsidRPr="00E037C6">
              <w:rPr>
                <w:rFonts w:ascii="Times New Roman" w:hAnsi="Times New Roman" w:cs="Times New Roman"/>
              </w:rPr>
              <w:t>Word,</w:t>
            </w:r>
            <w:r w:rsidR="00BF65CD">
              <w:rPr>
                <w:rFonts w:ascii="Times New Roman" w:hAnsi="Times New Roman" w:cs="Times New Roman"/>
              </w:rPr>
              <w:br/>
            </w:r>
            <w:r w:rsidRPr="00E037C6">
              <w:rPr>
                <w:rFonts w:ascii="Times New Roman" w:hAnsi="Times New Roman" w:cs="Times New Roman"/>
              </w:rPr>
              <w:t>VarName,</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Reads a</w:t>
            </w:r>
            <w:r w:rsidR="00635530" w:rsidRPr="00E037C6">
              <w:rPr>
                <w:rFonts w:ascii="Times New Roman" w:hAnsi="Times New Roman" w:cs="Times New Roman"/>
              </w:rPr>
              <w:t xml:space="preserve"> single word from a file and tests to see if it's a pure number (no true or false).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ReadOutputList</w:t>
            </w:r>
          </w:p>
        </w:tc>
        <w:tc>
          <w:tcPr>
            <w:tcW w:w="1408" w:type="dxa"/>
            <w:gridSpan w:val="2"/>
          </w:tcPr>
          <w:p w:rsidR="00635530" w:rsidRPr="00E037C6" w:rsidRDefault="00635530" w:rsidP="00BF65CD">
            <w:pPr>
              <w:rPr>
                <w:rFonts w:ascii="Times New Roman" w:hAnsi="Times New Roman" w:cs="Times New Roman"/>
              </w:rPr>
            </w:pPr>
            <w:r w:rsidRPr="00E037C6">
              <w:rPr>
                <w:rFonts w:ascii="Times New Roman" w:hAnsi="Times New Roman" w:cs="Times New Roman"/>
              </w:rPr>
              <w:t>UnIn,</w:t>
            </w:r>
            <w:r w:rsidR="00BF65CD">
              <w:rPr>
                <w:rFonts w:ascii="Times New Roman" w:hAnsi="Times New Roman" w:cs="Times New Roman"/>
              </w:rPr>
              <w:br/>
            </w:r>
            <w:r w:rsidRPr="00E037C6">
              <w:rPr>
                <w:rFonts w:ascii="Times New Roman" w:hAnsi="Times New Roman" w:cs="Times New Roman"/>
              </w:rPr>
              <w:t>Fil,</w:t>
            </w:r>
            <w:r w:rsidR="00BF65CD">
              <w:rPr>
                <w:rFonts w:ascii="Times New Roman" w:hAnsi="Times New Roman" w:cs="Times New Roman"/>
              </w:rPr>
              <w:br/>
            </w:r>
            <w:r w:rsidRPr="00E037C6">
              <w:rPr>
                <w:rFonts w:ascii="Times New Roman" w:hAnsi="Times New Roman" w:cs="Times New Roman"/>
              </w:rPr>
              <w:t>CharAry,</w:t>
            </w:r>
            <w:r w:rsidR="00BF65CD">
              <w:rPr>
                <w:rFonts w:ascii="Times New Roman" w:hAnsi="Times New Roman" w:cs="Times New Roman"/>
              </w:rPr>
              <w:br/>
            </w:r>
            <w:r w:rsidRPr="00E037C6">
              <w:rPr>
                <w:rFonts w:ascii="Times New Roman" w:hAnsi="Times New Roman" w:cs="Times New Roman"/>
              </w:rPr>
              <w:t>AryLenRead,</w:t>
            </w:r>
            <w:r w:rsidR="00BF65CD">
              <w:rPr>
                <w:rFonts w:ascii="Times New Roman" w:hAnsi="Times New Roman" w:cs="Times New Roman"/>
              </w:rPr>
              <w:br/>
            </w:r>
            <w:r w:rsidRPr="00E037C6">
              <w:rPr>
                <w:rFonts w:ascii="Times New Roman" w:hAnsi="Times New Roman" w:cs="Times New Roman"/>
              </w:rPr>
              <w:t>AryName,</w:t>
            </w:r>
            <w:r w:rsidR="00BF65CD">
              <w:rPr>
                <w:rFonts w:ascii="Times New Roman" w:hAnsi="Times New Roman" w:cs="Times New Roman"/>
              </w:rPr>
              <w:br/>
            </w:r>
            <w:r w:rsidRPr="00E037C6">
              <w:rPr>
                <w:rFonts w:ascii="Times New Roman" w:hAnsi="Times New Roman" w:cs="Times New Roman"/>
              </w:rPr>
              <w:t>AryDescr,</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 xml:space="preserve">Reads </w:t>
            </w:r>
            <w:r w:rsidR="00635530" w:rsidRPr="00E037C6">
              <w:rPr>
                <w:rFonts w:ascii="Times New Roman" w:hAnsi="Times New Roman" w:cs="Times New Roman"/>
              </w:rPr>
              <w:t xml:space="preserve">a </w:t>
            </w:r>
            <w:r w:rsidR="00635530" w:rsidRPr="00BF65CD">
              <w:rPr>
                <w:rFonts w:ascii="Times New Roman" w:hAnsi="Times New Roman" w:cs="Times New Roman"/>
                <w:i/>
              </w:rPr>
              <w:t>AryLen</w:t>
            </w:r>
            <w:r w:rsidR="00635530" w:rsidRPr="00E037C6">
              <w:rPr>
                <w:rFonts w:ascii="Times New Roman" w:hAnsi="Times New Roman" w:cs="Times New Roman"/>
              </w:rPr>
              <w:t xml:space="preserve"> values into a real array from the next </w:t>
            </w:r>
            <w:r w:rsidR="00635530" w:rsidRPr="00BF65CD">
              <w:rPr>
                <w:rFonts w:ascii="Times New Roman" w:hAnsi="Times New Roman" w:cs="Times New Roman"/>
                <w:i/>
              </w:rPr>
              <w:t>AryLen</w:t>
            </w:r>
            <w:r w:rsidR="00635530" w:rsidRPr="00E037C6">
              <w:rPr>
                <w:rFonts w:ascii="Times New Roman" w:hAnsi="Times New Roman" w:cs="Times New Roman"/>
              </w:rPr>
              <w:t xml:space="preserve"> lines of the input file.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lastRenderedPageBreak/>
              <w:t>ReadStr</w:t>
            </w:r>
          </w:p>
        </w:tc>
        <w:tc>
          <w:tcPr>
            <w:tcW w:w="1408" w:type="dxa"/>
            <w:gridSpan w:val="2"/>
          </w:tcPr>
          <w:p w:rsidR="00635530" w:rsidRPr="00E037C6" w:rsidRDefault="00635530" w:rsidP="00BF65CD">
            <w:pPr>
              <w:rPr>
                <w:rFonts w:ascii="Times New Roman" w:hAnsi="Times New Roman" w:cs="Times New Roman"/>
              </w:rPr>
            </w:pPr>
            <w:r w:rsidRPr="00E037C6">
              <w:rPr>
                <w:rFonts w:ascii="Times New Roman" w:hAnsi="Times New Roman" w:cs="Times New Roman"/>
              </w:rPr>
              <w:t>UnIn,</w:t>
            </w:r>
            <w:r w:rsidR="00BF65CD">
              <w:rPr>
                <w:rFonts w:ascii="Times New Roman" w:hAnsi="Times New Roman" w:cs="Times New Roman"/>
              </w:rPr>
              <w:br/>
            </w:r>
            <w:r w:rsidRPr="00E037C6">
              <w:rPr>
                <w:rFonts w:ascii="Times New Roman" w:hAnsi="Times New Roman" w:cs="Times New Roman"/>
              </w:rPr>
              <w:t>Fil,</w:t>
            </w:r>
            <w:r w:rsidR="00BF65CD">
              <w:rPr>
                <w:rFonts w:ascii="Times New Roman" w:hAnsi="Times New Roman" w:cs="Times New Roman"/>
              </w:rPr>
              <w:br/>
            </w:r>
            <w:r w:rsidRPr="00E037C6">
              <w:rPr>
                <w:rFonts w:ascii="Times New Roman" w:hAnsi="Times New Roman" w:cs="Times New Roman"/>
              </w:rPr>
              <w:t>CharVar,</w:t>
            </w:r>
            <w:r w:rsidR="00BF65CD">
              <w:rPr>
                <w:rFonts w:ascii="Times New Roman" w:hAnsi="Times New Roman" w:cs="Times New Roman"/>
              </w:rPr>
              <w:br/>
            </w:r>
            <w:r w:rsidRPr="00E037C6">
              <w:rPr>
                <w:rFonts w:ascii="Times New Roman" w:hAnsi="Times New Roman" w:cs="Times New Roman"/>
              </w:rPr>
              <w:t>VarName,</w:t>
            </w:r>
            <w:r w:rsidR="00BF65CD">
              <w:rPr>
                <w:rFonts w:ascii="Times New Roman" w:hAnsi="Times New Roman" w:cs="Times New Roman"/>
              </w:rPr>
              <w:br/>
            </w:r>
            <w:r w:rsidRPr="00E037C6">
              <w:rPr>
                <w:rFonts w:ascii="Times New Roman" w:hAnsi="Times New Roman" w:cs="Times New Roman"/>
              </w:rPr>
              <w:t>VarDescr,</w:t>
            </w:r>
            <w:r w:rsidR="00BF65CD">
              <w:rPr>
                <w:rFonts w:ascii="Times New Roman" w:hAnsi="Times New Roman" w:cs="Times New Roman"/>
              </w:rPr>
              <w:br/>
            </w:r>
            <w:r w:rsidRPr="00E037C6">
              <w:rPr>
                <w:rFonts w:ascii="Times New Roman" w:hAnsi="Times New Roman" w:cs="Times New Roman"/>
              </w:rPr>
              <w:t>ErrStat</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R</w:t>
            </w:r>
            <w:r w:rsidR="00635530" w:rsidRPr="00E037C6">
              <w:rPr>
                <w:rFonts w:ascii="Times New Roman" w:hAnsi="Times New Roman" w:cs="Times New Roman"/>
              </w:rPr>
              <w:t>eads a string from the next line of the input file.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WaitTime</w:t>
            </w:r>
          </w:p>
        </w:tc>
        <w:tc>
          <w:tcPr>
            <w:tcW w:w="1408" w:type="dxa"/>
            <w:gridSpan w:val="2"/>
          </w:tcPr>
          <w:p w:rsidR="00635530" w:rsidRPr="00E037C6" w:rsidRDefault="00635530" w:rsidP="00E0220E">
            <w:pPr>
              <w:rPr>
                <w:rFonts w:ascii="Times New Roman" w:hAnsi="Times New Roman" w:cs="Times New Roman"/>
              </w:rPr>
            </w:pPr>
            <w:r w:rsidRPr="00E037C6">
              <w:rPr>
                <w:rFonts w:ascii="Times New Roman" w:hAnsi="Times New Roman" w:cs="Times New Roman"/>
              </w:rPr>
              <w:t>WaitSecs</w:t>
            </w:r>
          </w:p>
        </w:tc>
        <w:tc>
          <w:tcPr>
            <w:tcW w:w="6014" w:type="dxa"/>
          </w:tcPr>
          <w:p w:rsidR="00635530" w:rsidRPr="00E002F2" w:rsidRDefault="00142085" w:rsidP="00E002F2">
            <w:pPr>
              <w:rPr>
                <w:rFonts w:ascii="Times New Roman" w:hAnsi="Times New Roman" w:cs="Times New Roman"/>
              </w:rPr>
            </w:pPr>
            <w:r w:rsidRPr="00E002F2">
              <w:rPr>
                <w:rFonts w:ascii="Times New Roman" w:hAnsi="Times New Roman" w:cs="Times New Roman"/>
              </w:rPr>
              <w:t xml:space="preserve">Waits for </w:t>
            </w:r>
            <w:r w:rsidRPr="00E002F2">
              <w:rPr>
                <w:rFonts w:ascii="Times New Roman" w:hAnsi="Times New Roman" w:cs="Times New Roman"/>
                <w:i/>
              </w:rPr>
              <w:t>WaitSecs</w:t>
            </w:r>
            <w:r w:rsidRPr="00E002F2">
              <w:rPr>
                <w:rFonts w:ascii="Times New Roman" w:hAnsi="Times New Roman" w:cs="Times New Roman"/>
              </w:rPr>
              <w:t xml:space="preserve"> before proceeding.</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WrPr</w:t>
            </w:r>
          </w:p>
        </w:tc>
        <w:tc>
          <w:tcPr>
            <w:tcW w:w="1408" w:type="dxa"/>
            <w:gridSpan w:val="2"/>
          </w:tcPr>
          <w:p w:rsidR="00635530" w:rsidRPr="00E037C6" w:rsidRDefault="00635530" w:rsidP="00E0220E">
            <w:pPr>
              <w:rPr>
                <w:rFonts w:ascii="Times New Roman" w:hAnsi="Times New Roman" w:cs="Times New Roman"/>
              </w:rPr>
            </w:pPr>
            <w:r w:rsidRPr="00E037C6">
              <w:rPr>
                <w:rFonts w:ascii="Times New Roman" w:hAnsi="Times New Roman" w:cs="Times New Roman"/>
              </w:rPr>
              <w:t>Str</w:t>
            </w:r>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rites out a prompt</w:t>
            </w:r>
            <w:r>
              <w:rPr>
                <w:rFonts w:ascii="Times New Roman" w:hAnsi="Times New Roman" w:cs="Times New Roman"/>
              </w:rPr>
              <w:t xml:space="preserve"> with text </w:t>
            </w:r>
            <w:r w:rsidR="00142085">
              <w:rPr>
                <w:rFonts w:ascii="Times New Roman" w:hAnsi="Times New Roman" w:cs="Times New Roman"/>
                <w:i/>
              </w:rPr>
              <w:t>Str</w:t>
            </w:r>
            <w:r w:rsidR="00635530" w:rsidRPr="00E037C6">
              <w:rPr>
                <w:rFonts w:ascii="Times New Roman" w:hAnsi="Times New Roman" w:cs="Times New Roman"/>
              </w:rPr>
              <w:t xml:space="preserve"> to the screen without following it with a new line, though a new line precedes it.</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WrFileNR</w:t>
            </w:r>
          </w:p>
        </w:tc>
        <w:tc>
          <w:tcPr>
            <w:tcW w:w="1408" w:type="dxa"/>
            <w:gridSpan w:val="2"/>
          </w:tcPr>
          <w:p w:rsidR="00635530" w:rsidRPr="00E037C6" w:rsidRDefault="00635530" w:rsidP="00BF65CD">
            <w:pPr>
              <w:rPr>
                <w:rFonts w:ascii="Times New Roman" w:hAnsi="Times New Roman" w:cs="Times New Roman"/>
              </w:rPr>
            </w:pPr>
            <w:r w:rsidRPr="00E037C6">
              <w:rPr>
                <w:rFonts w:ascii="Times New Roman" w:hAnsi="Times New Roman" w:cs="Times New Roman"/>
              </w:rPr>
              <w:t>Unit,</w:t>
            </w:r>
            <w:r w:rsidR="00BF65CD">
              <w:rPr>
                <w:rFonts w:ascii="Times New Roman" w:hAnsi="Times New Roman" w:cs="Times New Roman"/>
              </w:rPr>
              <w:br/>
            </w:r>
            <w:r w:rsidRPr="00E037C6">
              <w:rPr>
                <w:rFonts w:ascii="Times New Roman" w:hAnsi="Times New Roman" w:cs="Times New Roman"/>
              </w:rPr>
              <w:t>Str</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00635530"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00635530" w:rsidRPr="00E037C6">
              <w:rPr>
                <w:rFonts w:ascii="Times New Roman" w:hAnsi="Times New Roman" w:cs="Times New Roman"/>
              </w:rPr>
              <w:t xml:space="preserve"> to the file connected to </w:t>
            </w:r>
            <w:r w:rsidR="00635530" w:rsidRPr="00BF65CD">
              <w:rPr>
                <w:rFonts w:ascii="Times New Roman" w:hAnsi="Times New Roman" w:cs="Times New Roman"/>
                <w:i/>
              </w:rPr>
              <w:t>Unit</w:t>
            </w:r>
            <w:r w:rsidR="00635530" w:rsidRPr="00E037C6">
              <w:rPr>
                <w:rFonts w:ascii="Times New Roman" w:hAnsi="Times New Roman" w:cs="Times New Roman"/>
              </w:rPr>
              <w:t xml:space="preserve"> without following it with a new line.</w:t>
            </w:r>
          </w:p>
        </w:tc>
      </w:tr>
      <w:tr w:rsidR="00635530" w:rsidRPr="00C07FB6" w:rsidTr="00633588">
        <w:trPr>
          <w:cantSplit/>
        </w:trPr>
        <w:tc>
          <w:tcPr>
            <w:tcW w:w="1729" w:type="dxa"/>
          </w:tcPr>
          <w:p w:rsidR="00635530" w:rsidRPr="00E037C6" w:rsidRDefault="00635530" w:rsidP="00E037C6">
            <w:pPr>
              <w:rPr>
                <w:rFonts w:ascii="Times New Roman" w:hAnsi="Times New Roman" w:cs="Times New Roman"/>
              </w:rPr>
            </w:pPr>
            <w:r w:rsidRPr="00E037C6">
              <w:rPr>
                <w:rFonts w:ascii="Times New Roman" w:hAnsi="Times New Roman" w:cs="Times New Roman"/>
              </w:rPr>
              <w:t>WrML</w:t>
            </w:r>
          </w:p>
        </w:tc>
        <w:tc>
          <w:tcPr>
            <w:tcW w:w="1408" w:type="dxa"/>
            <w:gridSpan w:val="2"/>
          </w:tcPr>
          <w:p w:rsidR="00635530" w:rsidRPr="00E037C6" w:rsidRDefault="00635530" w:rsidP="00E0220E">
            <w:pPr>
              <w:rPr>
                <w:rFonts w:ascii="Times New Roman" w:hAnsi="Times New Roman" w:cs="Times New Roman"/>
              </w:rPr>
            </w:pPr>
            <w:r w:rsidRPr="00E037C6">
              <w:rPr>
                <w:rFonts w:ascii="Times New Roman" w:hAnsi="Times New Roman" w:cs="Times New Roman"/>
              </w:rPr>
              <w:t>Str</w:t>
            </w:r>
          </w:p>
        </w:tc>
        <w:tc>
          <w:tcPr>
            <w:tcW w:w="6014" w:type="dxa"/>
          </w:tcPr>
          <w:p w:rsidR="00635530" w:rsidRPr="00E037C6" w:rsidRDefault="00BF65CD" w:rsidP="00BF65CD">
            <w:pPr>
              <w:rPr>
                <w:rFonts w:ascii="Times New Roman" w:hAnsi="Times New Roman" w:cs="Times New Roman"/>
              </w:rPr>
            </w:pPr>
            <w:r>
              <w:rPr>
                <w:rFonts w:ascii="Times New Roman" w:hAnsi="Times New Roman" w:cs="Times New Roman"/>
              </w:rPr>
              <w:t>W</w:t>
            </w:r>
            <w:r w:rsidR="00635530" w:rsidRPr="00E037C6">
              <w:rPr>
                <w:rFonts w:ascii="Times New Roman" w:hAnsi="Times New Roman" w:cs="Times New Roman"/>
              </w:rPr>
              <w:t xml:space="preserve">rites out </w:t>
            </w:r>
            <w:r>
              <w:rPr>
                <w:rFonts w:ascii="Times New Roman" w:hAnsi="Times New Roman" w:cs="Times New Roman"/>
              </w:rPr>
              <w:t>the</w:t>
            </w:r>
            <w:r w:rsidR="00635530"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00635530" w:rsidRPr="00E037C6">
              <w:rPr>
                <w:rFonts w:ascii="Times New Roman" w:hAnsi="Times New Roman" w:cs="Times New Roman"/>
              </w:rPr>
              <w:t xml:space="preserve"> in the middle of a line.</w:t>
            </w:r>
          </w:p>
        </w:tc>
      </w:tr>
      <w:tr w:rsidR="00635530" w:rsidRPr="00C07FB6" w:rsidTr="00633588">
        <w:trPr>
          <w:cantSplit/>
        </w:trPr>
        <w:tc>
          <w:tcPr>
            <w:tcW w:w="1729" w:type="dxa"/>
          </w:tcPr>
          <w:p w:rsidR="00635530" w:rsidRPr="00E037C6" w:rsidRDefault="00BF65CD" w:rsidP="00E037C6">
            <w:pPr>
              <w:rPr>
                <w:rFonts w:ascii="Times New Roman" w:hAnsi="Times New Roman" w:cs="Times New Roman"/>
              </w:rPr>
            </w:pPr>
            <w:r w:rsidRPr="00E037C6">
              <w:rPr>
                <w:rFonts w:ascii="Times New Roman" w:hAnsi="Times New Roman" w:cs="Times New Roman"/>
              </w:rPr>
              <w:t>WrScr1</w:t>
            </w:r>
          </w:p>
        </w:tc>
        <w:tc>
          <w:tcPr>
            <w:tcW w:w="1408" w:type="dxa"/>
            <w:gridSpan w:val="2"/>
          </w:tcPr>
          <w:p w:rsidR="00635530" w:rsidRPr="00E037C6" w:rsidRDefault="00BF65CD" w:rsidP="00E0220E">
            <w:pPr>
              <w:rPr>
                <w:rFonts w:ascii="Times New Roman" w:hAnsi="Times New Roman" w:cs="Times New Roman"/>
              </w:rPr>
            </w:pPr>
            <w:r w:rsidRPr="00E037C6">
              <w:rPr>
                <w:rFonts w:ascii="Times New Roman" w:hAnsi="Times New Roman" w:cs="Times New Roman"/>
              </w:rPr>
              <w:t>Str</w:t>
            </w:r>
          </w:p>
        </w:tc>
        <w:tc>
          <w:tcPr>
            <w:tcW w:w="6014" w:type="dxa"/>
          </w:tcPr>
          <w:p w:rsidR="00635530" w:rsidRPr="00E037C6" w:rsidRDefault="00BF65CD" w:rsidP="0081330D">
            <w:pPr>
              <w:rPr>
                <w:rFonts w:ascii="Times New Roman" w:hAnsi="Times New Roman" w:cs="Times New Roman"/>
              </w:rPr>
            </w:pPr>
            <w:r>
              <w:rPr>
                <w:rFonts w:ascii="Times New Roman" w:hAnsi="Times New Roman" w:cs="Times New Roman"/>
              </w:rPr>
              <w:t>Writes out the</w:t>
            </w:r>
            <w:r w:rsidRPr="00E037C6">
              <w:rPr>
                <w:rFonts w:ascii="Times New Roman" w:hAnsi="Times New Roman" w:cs="Times New Roman"/>
              </w:rPr>
              <w:t xml:space="preserve"> string</w:t>
            </w:r>
            <w:r>
              <w:rPr>
                <w:rFonts w:ascii="Times New Roman" w:hAnsi="Times New Roman" w:cs="Times New Roman"/>
              </w:rPr>
              <w:t xml:space="preserve">, </w:t>
            </w:r>
            <w:r>
              <w:rPr>
                <w:rFonts w:ascii="Times New Roman" w:hAnsi="Times New Roman" w:cs="Times New Roman"/>
                <w:i/>
              </w:rPr>
              <w:t>Str</w:t>
            </w:r>
            <w:r>
              <w:rPr>
                <w:rFonts w:ascii="Times New Roman" w:hAnsi="Times New Roman" w:cs="Times New Roman"/>
              </w:rPr>
              <w:t>,</w:t>
            </w:r>
            <w:r w:rsidRPr="00E037C6">
              <w:rPr>
                <w:rFonts w:ascii="Times New Roman" w:hAnsi="Times New Roman" w:cs="Times New Roman"/>
              </w:rPr>
              <w:t xml:space="preserve"> to the screen after a blank line.</w:t>
            </w:r>
          </w:p>
        </w:tc>
      </w:tr>
    </w:tbl>
    <w:p w:rsidR="00AE2CD5" w:rsidRDefault="00AE2CD5" w:rsidP="00125D58">
      <w:pPr>
        <w:spacing w:after="0"/>
        <w:rPr>
          <w:rFonts w:ascii="Times New Roman" w:hAnsi="Times New Roman" w:cs="Times New Roman"/>
          <w:b/>
          <w:u w:val="single"/>
        </w:rPr>
      </w:pPr>
      <w:r>
        <w:rPr>
          <w:rFonts w:ascii="Times New Roman" w:hAnsi="Times New Roman" w:cs="Times New Roman"/>
          <w:b/>
          <w:u w:val="single"/>
        </w:rPr>
        <w:br w:type="page"/>
      </w:r>
    </w:p>
    <w:p w:rsidR="00125D58" w:rsidRDefault="00125D58" w:rsidP="00125D58">
      <w:pPr>
        <w:spacing w:after="0"/>
        <w:rPr>
          <w:rFonts w:ascii="Times New Roman" w:hAnsi="Times New Roman" w:cs="Times New Roman"/>
        </w:rPr>
      </w:pPr>
      <w:r w:rsidRPr="00125D58">
        <w:rPr>
          <w:rFonts w:ascii="Times New Roman" w:hAnsi="Times New Roman" w:cs="Times New Roman"/>
          <w:b/>
          <w:u w:val="single"/>
        </w:rPr>
        <w:lastRenderedPageBreak/>
        <w:t>NWTC_Aero.f90</w:t>
      </w:r>
    </w:p>
    <w:p w:rsidR="00125D58" w:rsidRDefault="00125D58" w:rsidP="00125D58">
      <w:pPr>
        <w:tabs>
          <w:tab w:val="left" w:pos="2340"/>
        </w:tabs>
        <w:spacing w:after="0"/>
        <w:ind w:left="720"/>
        <w:rPr>
          <w:rFonts w:ascii="Times New Roman" w:hAnsi="Times New Roman" w:cs="Times New Roman"/>
        </w:rPr>
      </w:pPr>
      <w:r w:rsidRPr="00125D58">
        <w:rPr>
          <w:rFonts w:ascii="Times New Roman" w:hAnsi="Times New Roman" w:cs="Times New Roman"/>
        </w:rPr>
        <w:t>This module contains aerodynamics routines with non-system-specific logic and references.</w:t>
      </w:r>
      <w:r>
        <w:rPr>
          <w:rFonts w:ascii="Times New Roman" w:hAnsi="Times New Roman" w:cs="Times New Roman"/>
        </w:rPr>
        <w:t xml:space="preserve">  It also contains g</w:t>
      </w:r>
      <w:r w:rsidRPr="00125D58">
        <w:rPr>
          <w:rFonts w:ascii="Times New Roman" w:hAnsi="Times New Roman" w:cs="Times New Roman"/>
        </w:rPr>
        <w:t>lobal aerodynamics-related variables</w:t>
      </w:r>
      <w:r>
        <w:rPr>
          <w:rFonts w:ascii="Times New Roman" w:hAnsi="Times New Roman" w:cs="Times New Roman"/>
        </w:rPr>
        <w:t>.</w:t>
      </w:r>
    </w:p>
    <w:p w:rsidR="00125D58" w:rsidRPr="00125D58" w:rsidRDefault="00125D58" w:rsidP="00125D58">
      <w:pPr>
        <w:spacing w:after="0"/>
        <w:rPr>
          <w:rFonts w:ascii="Times New Roman" w:hAnsi="Times New Roman" w:cs="Times New Roman"/>
          <w:u w:val="single"/>
        </w:rPr>
      </w:pPr>
      <w:r w:rsidRPr="00125D58">
        <w:rPr>
          <w:rFonts w:ascii="Times New Roman" w:hAnsi="Times New Roman" w:cs="Times New Roman"/>
          <w:u w:val="single"/>
        </w:rPr>
        <w:t>MODULE NWTC_Aero:</w:t>
      </w:r>
    </w:p>
    <w:tbl>
      <w:tblPr>
        <w:tblStyle w:val="TableGrid"/>
        <w:tblW w:w="0" w:type="auto"/>
        <w:tblInd w:w="43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46"/>
        <w:gridCol w:w="1710"/>
        <w:gridCol w:w="5688"/>
      </w:tblGrid>
      <w:tr w:rsidR="00125D58" w:rsidTr="00633588">
        <w:trPr>
          <w:cantSplit/>
          <w:tblHeader/>
        </w:trPr>
        <w:tc>
          <w:tcPr>
            <w:tcW w:w="1746"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Name</w:t>
            </w:r>
          </w:p>
        </w:tc>
        <w:tc>
          <w:tcPr>
            <w:tcW w:w="1710"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Arguments</w:t>
            </w:r>
          </w:p>
        </w:tc>
        <w:tc>
          <w:tcPr>
            <w:tcW w:w="5688" w:type="dxa"/>
            <w:tcBorders>
              <w:top w:val="nil"/>
            </w:tcBorders>
            <w:shd w:val="clear" w:color="auto" w:fill="D9D9D9" w:themeFill="background1" w:themeFillShade="D9"/>
          </w:tcPr>
          <w:p w:rsidR="00125D58" w:rsidRPr="00AE2CD5" w:rsidRDefault="00125D58" w:rsidP="00D92E44">
            <w:pPr>
              <w:rPr>
                <w:rFonts w:ascii="Times New Roman" w:hAnsi="Times New Roman" w:cs="Times New Roman"/>
              </w:rPr>
            </w:pPr>
            <w:r w:rsidRPr="00AE2CD5">
              <w:rPr>
                <w:rFonts w:ascii="Times New Roman" w:hAnsi="Times New Roman" w:cs="Times New Roman"/>
              </w:rPr>
              <w:t>Description</w:t>
            </w:r>
          </w:p>
        </w:tc>
      </w:tr>
      <w:tr w:rsidR="00125D58" w:rsidTr="00633588">
        <w:trPr>
          <w:cantSplit/>
        </w:trPr>
        <w:tc>
          <w:tcPr>
            <w:tcW w:w="1746" w:type="dxa"/>
          </w:tcPr>
          <w:p w:rsidR="00125D58" w:rsidRDefault="00125D58" w:rsidP="00D92E44">
            <w:pPr>
              <w:rPr>
                <w:rFonts w:ascii="Times New Roman" w:hAnsi="Times New Roman" w:cs="Times New Roman"/>
              </w:rPr>
            </w:pPr>
            <w:r w:rsidRPr="00125D58">
              <w:rPr>
                <w:rFonts w:ascii="Times New Roman" w:hAnsi="Times New Roman" w:cs="Times New Roman"/>
              </w:rPr>
              <w:t>AeroInt</w:t>
            </w:r>
          </w:p>
        </w:tc>
        <w:tc>
          <w:tcPr>
            <w:tcW w:w="1710" w:type="dxa"/>
          </w:tcPr>
          <w:p w:rsidR="00125D58" w:rsidRDefault="00125D58" w:rsidP="00125D58">
            <w:pPr>
              <w:rPr>
                <w:rFonts w:ascii="Times New Roman" w:hAnsi="Times New Roman" w:cs="Times New Roman"/>
              </w:rPr>
            </w:pPr>
            <w:r w:rsidRPr="00125D58">
              <w:rPr>
                <w:rFonts w:ascii="Times New Roman" w:hAnsi="Times New Roman" w:cs="Times New Roman"/>
              </w:rPr>
              <w:t>ISeg,</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r w:rsidRPr="00125D58">
              <w:rPr>
                <w:rFonts w:ascii="Times New Roman" w:hAnsi="Times New Roman" w:cs="Times New Roman"/>
              </w:rPr>
              <w:t>AF_Table, IntData,</w:t>
            </w:r>
            <w:r>
              <w:rPr>
                <w:rFonts w:ascii="Times New Roman" w:hAnsi="Times New Roman" w:cs="Times New Roman"/>
              </w:rPr>
              <w:br/>
            </w:r>
            <w:r w:rsidRPr="00125D58">
              <w:rPr>
                <w:rFonts w:ascii="Times New Roman" w:hAnsi="Times New Roman" w:cs="Times New Roman"/>
              </w:rPr>
              <w:t>DoCl,</w:t>
            </w:r>
            <w:r>
              <w:rPr>
                <w:rFonts w:ascii="Times New Roman" w:hAnsi="Times New Roman" w:cs="Times New Roman"/>
              </w:rPr>
              <w:br/>
            </w:r>
            <w:r w:rsidRPr="00125D58">
              <w:rPr>
                <w:rFonts w:ascii="Times New Roman" w:hAnsi="Times New Roman" w:cs="Times New Roman"/>
              </w:rPr>
              <w:t>DoCd,</w:t>
            </w:r>
            <w:r>
              <w:rPr>
                <w:rFonts w:ascii="Times New Roman" w:hAnsi="Times New Roman" w:cs="Times New Roman"/>
              </w:rPr>
              <w:br/>
            </w:r>
            <w:r w:rsidRPr="00125D58">
              <w:rPr>
                <w:rFonts w:ascii="Times New Roman" w:hAnsi="Times New Roman" w:cs="Times New Roman"/>
              </w:rPr>
              <w:t>DoCm,</w:t>
            </w:r>
            <w:r>
              <w:rPr>
                <w:rFonts w:ascii="Times New Roman" w:hAnsi="Times New Roman" w:cs="Times New Roman"/>
              </w:rPr>
              <w:br/>
            </w:r>
            <w:r w:rsidRPr="00125D58">
              <w:rPr>
                <w:rFonts w:ascii="Times New Roman" w:hAnsi="Times New Roman" w:cs="Times New Roman"/>
              </w:rPr>
              <w:t>DoCpmin,</w:t>
            </w:r>
            <w:r>
              <w:rPr>
                <w:rFonts w:ascii="Times New Roman" w:hAnsi="Times New Roman" w:cs="Times New Roman"/>
              </w:rPr>
              <w:br/>
            </w:r>
            <w:r w:rsidRPr="00125D58">
              <w:rPr>
                <w:rFonts w:ascii="Times New Roman" w:hAnsi="Times New Roman" w:cs="Times New Roman"/>
              </w:rPr>
              <w:t>ErrStat</w:t>
            </w:r>
          </w:p>
        </w:tc>
        <w:tc>
          <w:tcPr>
            <w:tcW w:w="5688" w:type="dxa"/>
          </w:tcPr>
          <w:p w:rsidR="00125D58" w:rsidRDefault="00125D58" w:rsidP="00125D5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inds the Re-bounding tables and then calls GetCoef()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tc>
      </w:tr>
      <w:tr w:rsidR="00125D58" w:rsidTr="00633588">
        <w:trPr>
          <w:cantSplit/>
        </w:trPr>
        <w:tc>
          <w:tcPr>
            <w:tcW w:w="1746" w:type="dxa"/>
          </w:tcPr>
          <w:p w:rsidR="00125D58" w:rsidRPr="00125D58" w:rsidRDefault="00125D58" w:rsidP="00D92E44">
            <w:pPr>
              <w:rPr>
                <w:rFonts w:ascii="Times New Roman" w:hAnsi="Times New Roman" w:cs="Times New Roman"/>
              </w:rPr>
            </w:pPr>
            <w:r w:rsidRPr="00125D58">
              <w:rPr>
                <w:rFonts w:ascii="Times New Roman" w:hAnsi="Times New Roman" w:cs="Times New Roman"/>
              </w:rPr>
              <w:t>CompDR</w:t>
            </w:r>
          </w:p>
        </w:tc>
        <w:tc>
          <w:tcPr>
            <w:tcW w:w="1710" w:type="dxa"/>
          </w:tcPr>
          <w:p w:rsidR="00125D58" w:rsidRPr="00125D58" w:rsidRDefault="00125D58" w:rsidP="008B4048">
            <w:pPr>
              <w:rPr>
                <w:rFonts w:ascii="Times New Roman" w:hAnsi="Times New Roman" w:cs="Times New Roman"/>
              </w:rPr>
            </w:pPr>
            <w:r w:rsidRPr="00125D58">
              <w:rPr>
                <w:rFonts w:ascii="Times New Roman" w:hAnsi="Times New Roman" w:cs="Times New Roman"/>
              </w:rPr>
              <w:t>NumSeg,</w:t>
            </w:r>
            <w:r w:rsidR="008B4048">
              <w:rPr>
                <w:rFonts w:ascii="Times New Roman" w:hAnsi="Times New Roman" w:cs="Times New Roman"/>
              </w:rPr>
              <w:br/>
            </w:r>
            <w:r w:rsidRPr="00125D58">
              <w:rPr>
                <w:rFonts w:ascii="Times New Roman" w:hAnsi="Times New Roman" w:cs="Times New Roman"/>
              </w:rPr>
              <w:t>RLoc,</w:t>
            </w:r>
            <w:r w:rsidR="008B4048">
              <w:rPr>
                <w:rFonts w:ascii="Times New Roman" w:hAnsi="Times New Roman" w:cs="Times New Roman"/>
              </w:rPr>
              <w:br/>
            </w:r>
            <w:r w:rsidRPr="00125D58">
              <w:rPr>
                <w:rFonts w:ascii="Times New Roman" w:hAnsi="Times New Roman" w:cs="Times New Roman"/>
              </w:rPr>
              <w:t>HubRad,</w:t>
            </w:r>
            <w:r w:rsidR="008B4048">
              <w:rPr>
                <w:rFonts w:ascii="Times New Roman" w:hAnsi="Times New Roman" w:cs="Times New Roman"/>
              </w:rPr>
              <w:br/>
            </w:r>
            <w:r w:rsidRPr="00125D58">
              <w:rPr>
                <w:rFonts w:ascii="Times New Roman" w:hAnsi="Times New Roman" w:cs="Times New Roman"/>
              </w:rPr>
              <w:t>RotorRad,</w:t>
            </w:r>
            <w:r w:rsidR="008B4048">
              <w:rPr>
                <w:rFonts w:ascii="Times New Roman" w:hAnsi="Times New Roman" w:cs="Times New Roman"/>
              </w:rPr>
              <w:br/>
            </w:r>
            <w:r w:rsidRPr="00125D58">
              <w:rPr>
                <w:rFonts w:ascii="Times New Roman" w:hAnsi="Times New Roman" w:cs="Times New Roman"/>
              </w:rPr>
              <w:t>DimenInp,</w:t>
            </w:r>
            <w:r w:rsidR="008B4048">
              <w:rPr>
                <w:rFonts w:ascii="Times New Roman" w:hAnsi="Times New Roman" w:cs="Times New Roman"/>
              </w:rPr>
              <w:br/>
            </w:r>
            <w:r w:rsidRPr="00125D58">
              <w:rPr>
                <w:rFonts w:ascii="Times New Roman" w:hAnsi="Times New Roman" w:cs="Times New Roman"/>
              </w:rPr>
              <w:t>DelRLoc,</w:t>
            </w:r>
            <w:r w:rsidR="008B4048">
              <w:rPr>
                <w:rFonts w:ascii="Times New Roman" w:hAnsi="Times New Roman" w:cs="Times New Roman"/>
              </w:rPr>
              <w:br/>
            </w:r>
            <w:r w:rsidRPr="00125D58">
              <w:rPr>
                <w:rFonts w:ascii="Times New Roman" w:hAnsi="Times New Roman" w:cs="Times New Roman"/>
              </w:rPr>
              <w:t>ErrStat</w:t>
            </w:r>
          </w:p>
        </w:tc>
        <w:tc>
          <w:tcPr>
            <w:tcW w:w="5688" w:type="dxa"/>
          </w:tcPr>
          <w:p w:rsidR="00125D58" w:rsidRDefault="008B4048" w:rsidP="00E002F2">
            <w:pPr>
              <w:rPr>
                <w:rFonts w:ascii="Times New Roman" w:hAnsi="Times New Roman" w:cs="Times New Roman"/>
              </w:rPr>
            </w:pPr>
            <w:r>
              <w:rPr>
                <w:rFonts w:ascii="Times New Roman" w:hAnsi="Times New Roman" w:cs="Times New Roman"/>
              </w:rPr>
              <w:t>C</w:t>
            </w:r>
            <w:r w:rsidRPr="00125D58">
              <w:rPr>
                <w:rFonts w:ascii="Times New Roman" w:hAnsi="Times New Roman" w:cs="Times New Roman"/>
              </w:rPr>
              <w:t>omputes the segment lengths from the local radii and the rotor radius.</w:t>
            </w:r>
            <w:r>
              <w:rPr>
                <w:rFonts w:ascii="Times New Roman" w:hAnsi="Times New Roman" w:cs="Times New Roman"/>
              </w:rPr>
              <w:t xml:space="preserve">  </w:t>
            </w:r>
            <w:r w:rsidRPr="00125D58">
              <w:rPr>
                <w:rFonts w:ascii="Times New Roman" w:hAnsi="Times New Roman" w:cs="Times New Roman"/>
              </w:rPr>
              <w:t>It prints and error if the list of radii is not realizable.</w:t>
            </w:r>
          </w:p>
        </w:tc>
      </w:tr>
      <w:tr w:rsidR="008B4048" w:rsidTr="00633588">
        <w:trPr>
          <w:cantSplit/>
        </w:trPr>
        <w:tc>
          <w:tcPr>
            <w:tcW w:w="1746" w:type="dxa"/>
          </w:tcPr>
          <w:p w:rsidR="008B4048" w:rsidRPr="00125D58" w:rsidRDefault="008B4048" w:rsidP="00D92E44">
            <w:pPr>
              <w:rPr>
                <w:rFonts w:ascii="Times New Roman" w:hAnsi="Times New Roman" w:cs="Times New Roman"/>
              </w:rPr>
            </w:pPr>
            <w:r w:rsidRPr="00125D58">
              <w:rPr>
                <w:rFonts w:ascii="Times New Roman" w:hAnsi="Times New Roman" w:cs="Times New Roman"/>
              </w:rPr>
              <w:t>GetAF</w:t>
            </w:r>
          </w:p>
        </w:tc>
        <w:tc>
          <w:tcPr>
            <w:tcW w:w="1710"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AF_File,</w:t>
            </w:r>
            <w:r>
              <w:rPr>
                <w:rFonts w:ascii="Times New Roman" w:hAnsi="Times New Roman" w:cs="Times New Roman"/>
              </w:rPr>
              <w:br/>
            </w:r>
            <w:r w:rsidRPr="00125D58">
              <w:rPr>
                <w:rFonts w:ascii="Times New Roman" w:hAnsi="Times New Roman" w:cs="Times New Roman"/>
              </w:rPr>
              <w:t>AF_Table,</w:t>
            </w:r>
            <w:r>
              <w:rPr>
                <w:rFonts w:ascii="Times New Roman" w:hAnsi="Times New Roman" w:cs="Times New Roman"/>
              </w:rPr>
              <w:br/>
            </w:r>
            <w:r w:rsidRPr="00125D58">
              <w:rPr>
                <w:rFonts w:ascii="Times New Roman" w:hAnsi="Times New Roman" w:cs="Times New Roman"/>
              </w:rPr>
              <w:t>ISeg</w:t>
            </w:r>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G</w:t>
            </w:r>
            <w:r w:rsidRPr="00125D58">
              <w:rPr>
                <w:rFonts w:ascii="Times New Roman" w:hAnsi="Times New Roman" w:cs="Times New Roman"/>
              </w:rPr>
              <w:t>et airfoil data from either a new NWTC-style or an old AeroDyn-style airfoil file.</w:t>
            </w:r>
          </w:p>
        </w:tc>
      </w:tr>
      <w:tr w:rsidR="008B4048" w:rsidTr="00633588">
        <w:trPr>
          <w:cantSplit/>
        </w:trPr>
        <w:tc>
          <w:tcPr>
            <w:tcW w:w="1746" w:type="dxa"/>
          </w:tcPr>
          <w:p w:rsidR="008B4048" w:rsidRPr="00125D58" w:rsidRDefault="008B4048" w:rsidP="00D92E44">
            <w:pPr>
              <w:rPr>
                <w:rFonts w:ascii="Times New Roman" w:hAnsi="Times New Roman" w:cs="Times New Roman"/>
              </w:rPr>
            </w:pPr>
            <w:r w:rsidRPr="00125D58">
              <w:rPr>
                <w:rFonts w:ascii="Times New Roman" w:hAnsi="Times New Roman" w:cs="Times New Roman"/>
              </w:rPr>
              <w:t>GetCoef</w:t>
            </w:r>
            <w:r w:rsidR="00975FBF">
              <w:rPr>
                <w:rFonts w:ascii="Times New Roman" w:hAnsi="Times New Roman" w:cs="Times New Roman"/>
              </w:rPr>
              <w:br/>
            </w:r>
            <w:r w:rsidR="00975FBF" w:rsidRPr="00975FBF">
              <w:rPr>
                <w:rFonts w:ascii="Times New Roman" w:hAnsi="Times New Roman" w:cs="Times New Roman"/>
                <w:i/>
                <w:sz w:val="16"/>
              </w:rPr>
              <w:t>(function)</w:t>
            </w:r>
          </w:p>
        </w:tc>
        <w:tc>
          <w:tcPr>
            <w:tcW w:w="1710"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ISeg,</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AlfaTab,</w:t>
            </w:r>
            <w:r>
              <w:rPr>
                <w:rFonts w:ascii="Times New Roman" w:hAnsi="Times New Roman" w:cs="Times New Roman"/>
              </w:rPr>
              <w:br/>
            </w:r>
            <w:r w:rsidRPr="00125D58">
              <w:rPr>
                <w:rFonts w:ascii="Times New Roman" w:hAnsi="Times New Roman" w:cs="Times New Roman"/>
              </w:rPr>
              <w:t>CoefTab,</w:t>
            </w:r>
            <w:r>
              <w:rPr>
                <w:rFonts w:ascii="Times New Roman" w:hAnsi="Times New Roman" w:cs="Times New Roman"/>
              </w:rPr>
              <w:br/>
            </w:r>
            <w:r w:rsidRPr="00125D58">
              <w:rPr>
                <w:rFonts w:ascii="Times New Roman" w:hAnsi="Times New Roman" w:cs="Times New Roman"/>
              </w:rPr>
              <w:t>NumRows,</w:t>
            </w:r>
            <w:r>
              <w:rPr>
                <w:rFonts w:ascii="Times New Roman" w:hAnsi="Times New Roman" w:cs="Times New Roman"/>
              </w:rPr>
              <w:br/>
            </w:r>
            <w:r w:rsidRPr="00125D58">
              <w:rPr>
                <w:rFonts w:ascii="Times New Roman" w:hAnsi="Times New Roman" w:cs="Times New Roman"/>
              </w:rPr>
              <w:t>Ind,</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Interpolation routine for airfoil section coefficients.</w:t>
            </w:r>
          </w:p>
        </w:tc>
      </w:tr>
      <w:tr w:rsidR="008B4048" w:rsidTr="00633588">
        <w:trPr>
          <w:cantSplit/>
        </w:trPr>
        <w:tc>
          <w:tcPr>
            <w:tcW w:w="1746" w:type="dxa"/>
          </w:tcPr>
          <w:p w:rsidR="008B4048" w:rsidRPr="00125D58" w:rsidRDefault="008B4048" w:rsidP="00D92E44">
            <w:pPr>
              <w:rPr>
                <w:rFonts w:ascii="Times New Roman" w:hAnsi="Times New Roman" w:cs="Times New Roman"/>
              </w:rPr>
            </w:pPr>
            <w:r w:rsidRPr="00125D58">
              <w:rPr>
                <w:rFonts w:ascii="Times New Roman" w:hAnsi="Times New Roman" w:cs="Times New Roman"/>
              </w:rPr>
              <w:t>GetCoefs</w:t>
            </w:r>
          </w:p>
        </w:tc>
        <w:tc>
          <w:tcPr>
            <w:tcW w:w="1710" w:type="dxa"/>
          </w:tcPr>
          <w:p w:rsidR="008B4048" w:rsidRPr="00125D58" w:rsidRDefault="008B4048" w:rsidP="008B4048">
            <w:pPr>
              <w:rPr>
                <w:rFonts w:ascii="Times New Roman" w:hAnsi="Times New Roman" w:cs="Times New Roman"/>
              </w:rPr>
            </w:pPr>
            <w:r w:rsidRPr="00125D58">
              <w:rPr>
                <w:rFonts w:ascii="Times New Roman" w:hAnsi="Times New Roman" w:cs="Times New Roman"/>
              </w:rPr>
              <w:t>ISeg,</w:t>
            </w:r>
            <w:r>
              <w:rPr>
                <w:rFonts w:ascii="Times New Roman" w:hAnsi="Times New Roman" w:cs="Times New Roman"/>
              </w:rPr>
              <w:br/>
            </w:r>
            <w:r w:rsidRPr="00125D58">
              <w:rPr>
                <w:rFonts w:ascii="Times New Roman" w:hAnsi="Times New Roman" w:cs="Times New Roman"/>
              </w:rPr>
              <w:t>Alpha,</w:t>
            </w:r>
            <w:r>
              <w:rPr>
                <w:rFonts w:ascii="Times New Roman" w:hAnsi="Times New Roman" w:cs="Times New Roman"/>
              </w:rPr>
              <w:br/>
            </w:r>
            <w:r w:rsidRPr="00125D58">
              <w:rPr>
                <w:rFonts w:ascii="Times New Roman" w:hAnsi="Times New Roman" w:cs="Times New Roman"/>
              </w:rPr>
              <w:t>Re,</w:t>
            </w:r>
            <w:r>
              <w:rPr>
                <w:rFonts w:ascii="Times New Roman" w:hAnsi="Times New Roman" w:cs="Times New Roman"/>
              </w:rPr>
              <w:br/>
            </w:r>
            <w:r w:rsidRPr="00125D58">
              <w:rPr>
                <w:rFonts w:ascii="Times New Roman" w:hAnsi="Times New Roman" w:cs="Times New Roman"/>
              </w:rPr>
              <w:t>AF_Table,</w:t>
            </w:r>
            <w:r>
              <w:rPr>
                <w:rFonts w:ascii="Times New Roman" w:hAnsi="Times New Roman" w:cs="Times New Roman"/>
              </w:rPr>
              <w:br/>
            </w:r>
            <w:r w:rsidRPr="00125D58">
              <w:rPr>
                <w:rFonts w:ascii="Times New Roman" w:hAnsi="Times New Roman" w:cs="Times New Roman"/>
              </w:rPr>
              <w:t>ClInt,</w:t>
            </w:r>
            <w:r>
              <w:rPr>
                <w:rFonts w:ascii="Times New Roman" w:hAnsi="Times New Roman" w:cs="Times New Roman"/>
              </w:rPr>
              <w:br/>
            </w:r>
            <w:r w:rsidRPr="00125D58">
              <w:rPr>
                <w:rFonts w:ascii="Times New Roman" w:hAnsi="Times New Roman" w:cs="Times New Roman"/>
              </w:rPr>
              <w:t>CdInt,</w:t>
            </w:r>
            <w:r>
              <w:rPr>
                <w:rFonts w:ascii="Times New Roman" w:hAnsi="Times New Roman" w:cs="Times New Roman"/>
              </w:rPr>
              <w:br/>
            </w:r>
            <w:r w:rsidRPr="00125D58">
              <w:rPr>
                <w:rFonts w:ascii="Times New Roman" w:hAnsi="Times New Roman" w:cs="Times New Roman"/>
              </w:rPr>
              <w:t>CmInt,</w:t>
            </w:r>
            <w:r>
              <w:rPr>
                <w:rFonts w:ascii="Times New Roman" w:hAnsi="Times New Roman" w:cs="Times New Roman"/>
              </w:rPr>
              <w:br/>
            </w:r>
            <w:r w:rsidRPr="00125D58">
              <w:rPr>
                <w:rFonts w:ascii="Times New Roman" w:hAnsi="Times New Roman" w:cs="Times New Roman"/>
              </w:rPr>
              <w:t>CpminInt,</w:t>
            </w:r>
            <w:r>
              <w:rPr>
                <w:rFonts w:ascii="Times New Roman" w:hAnsi="Times New Roman" w:cs="Times New Roman"/>
              </w:rPr>
              <w:br/>
            </w:r>
            <w:r w:rsidRPr="00125D58">
              <w:rPr>
                <w:rFonts w:ascii="Times New Roman" w:hAnsi="Times New Roman" w:cs="Times New Roman"/>
              </w:rPr>
              <w:t>DoCl,</w:t>
            </w:r>
            <w:r>
              <w:rPr>
                <w:rFonts w:ascii="Times New Roman" w:hAnsi="Times New Roman" w:cs="Times New Roman"/>
              </w:rPr>
              <w:br/>
            </w:r>
            <w:r w:rsidRPr="00125D58">
              <w:rPr>
                <w:rFonts w:ascii="Times New Roman" w:hAnsi="Times New Roman" w:cs="Times New Roman"/>
              </w:rPr>
              <w:t>DoCd,</w:t>
            </w:r>
            <w:r>
              <w:rPr>
                <w:rFonts w:ascii="Times New Roman" w:hAnsi="Times New Roman" w:cs="Times New Roman"/>
              </w:rPr>
              <w:br/>
            </w:r>
            <w:r w:rsidRPr="00125D58">
              <w:rPr>
                <w:rFonts w:ascii="Times New Roman" w:hAnsi="Times New Roman" w:cs="Times New Roman"/>
              </w:rPr>
              <w:t>DoCm,</w:t>
            </w:r>
            <w:r>
              <w:rPr>
                <w:rFonts w:ascii="Times New Roman" w:hAnsi="Times New Roman" w:cs="Times New Roman"/>
              </w:rPr>
              <w:br/>
            </w:r>
            <w:r w:rsidRPr="00125D58">
              <w:rPr>
                <w:rFonts w:ascii="Times New Roman" w:hAnsi="Times New Roman" w:cs="Times New Roman"/>
              </w:rPr>
              <w:t>DoCpmin,</w:t>
            </w:r>
            <w:r>
              <w:rPr>
                <w:rFonts w:ascii="Times New Roman" w:hAnsi="Times New Roman" w:cs="Times New Roman"/>
              </w:rPr>
              <w:br/>
            </w:r>
            <w:r w:rsidRPr="00125D58">
              <w:rPr>
                <w:rFonts w:ascii="Times New Roman" w:hAnsi="Times New Roman" w:cs="Times New Roman"/>
              </w:rPr>
              <w:t>ErrStat</w:t>
            </w:r>
          </w:p>
        </w:tc>
        <w:tc>
          <w:tcPr>
            <w:tcW w:w="5688" w:type="dxa"/>
          </w:tcPr>
          <w:p w:rsidR="008B4048" w:rsidRPr="00125D58" w:rsidRDefault="008B4048" w:rsidP="008B4048">
            <w:pPr>
              <w:rPr>
                <w:rFonts w:ascii="Times New Roman" w:hAnsi="Times New Roman" w:cs="Times New Roman"/>
              </w:rPr>
            </w:pPr>
            <w:r>
              <w:rPr>
                <w:rFonts w:ascii="Times New Roman" w:hAnsi="Times New Roman" w:cs="Times New Roman"/>
              </w:rPr>
              <w:t>F</w:t>
            </w:r>
            <w:r w:rsidRPr="00125D58">
              <w:rPr>
                <w:rFonts w:ascii="Times New Roman" w:hAnsi="Times New Roman" w:cs="Times New Roman"/>
              </w:rPr>
              <w:t>inds the Re-bounding tables and then calls GetCoef() to get the</w:t>
            </w:r>
            <w:r>
              <w:rPr>
                <w:rFonts w:ascii="Times New Roman" w:hAnsi="Times New Roman" w:cs="Times New Roman"/>
              </w:rPr>
              <w:t xml:space="preserve"> </w:t>
            </w:r>
            <w:r w:rsidRPr="00125D58">
              <w:rPr>
                <w:rFonts w:ascii="Times New Roman" w:hAnsi="Times New Roman" w:cs="Times New Roman"/>
              </w:rPr>
              <w:t>desired coefficients for the two tables and then interpolates between them.</w:t>
            </w:r>
          </w:p>
          <w:p w:rsidR="008B4048" w:rsidRPr="00125D58" w:rsidRDefault="008B4048" w:rsidP="008B4048">
            <w:pPr>
              <w:rPr>
                <w:rFonts w:ascii="Times New Roman" w:hAnsi="Times New Roman" w:cs="Times New Roman"/>
              </w:rPr>
            </w:pPr>
          </w:p>
        </w:tc>
      </w:tr>
    </w:tbl>
    <w:p w:rsidR="00A66463" w:rsidRDefault="00A66463" w:rsidP="00225EED">
      <w:pPr>
        <w:spacing w:after="0"/>
        <w:rPr>
          <w:rFonts w:ascii="Times New Roman" w:hAnsi="Times New Roman" w:cs="Times New Roman"/>
        </w:rPr>
      </w:pPr>
    </w:p>
    <w:sectPr w:rsidR="00A66463" w:rsidSect="004E0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2B6"/>
    <w:multiLevelType w:val="hybridMultilevel"/>
    <w:tmpl w:val="36BE86BE"/>
    <w:lvl w:ilvl="0" w:tplc="5BC06356">
      <w:start w:val="20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FE7D11"/>
    <w:multiLevelType w:val="hybridMultilevel"/>
    <w:tmpl w:val="9F4A6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237C5"/>
    <w:rsid w:val="00004E5A"/>
    <w:rsid w:val="00016201"/>
    <w:rsid w:val="00093108"/>
    <w:rsid w:val="000A15C6"/>
    <w:rsid w:val="000D1633"/>
    <w:rsid w:val="000D54DA"/>
    <w:rsid w:val="000E583C"/>
    <w:rsid w:val="000F1108"/>
    <w:rsid w:val="00104166"/>
    <w:rsid w:val="00106467"/>
    <w:rsid w:val="00125D58"/>
    <w:rsid w:val="00142085"/>
    <w:rsid w:val="00190F94"/>
    <w:rsid w:val="001A044F"/>
    <w:rsid w:val="001F5E56"/>
    <w:rsid w:val="00225EED"/>
    <w:rsid w:val="002B1951"/>
    <w:rsid w:val="003026BC"/>
    <w:rsid w:val="0030482A"/>
    <w:rsid w:val="003E407A"/>
    <w:rsid w:val="004528C7"/>
    <w:rsid w:val="00457C87"/>
    <w:rsid w:val="0046102E"/>
    <w:rsid w:val="0046391E"/>
    <w:rsid w:val="004B1B78"/>
    <w:rsid w:val="004B40E1"/>
    <w:rsid w:val="004E08FE"/>
    <w:rsid w:val="004E4421"/>
    <w:rsid w:val="004F6A6C"/>
    <w:rsid w:val="0050168A"/>
    <w:rsid w:val="00516C9E"/>
    <w:rsid w:val="00533FF0"/>
    <w:rsid w:val="00547CEB"/>
    <w:rsid w:val="005522C2"/>
    <w:rsid w:val="005625D9"/>
    <w:rsid w:val="005828B4"/>
    <w:rsid w:val="00590FA6"/>
    <w:rsid w:val="005941B0"/>
    <w:rsid w:val="005D41CE"/>
    <w:rsid w:val="00633588"/>
    <w:rsid w:val="00635530"/>
    <w:rsid w:val="00637C08"/>
    <w:rsid w:val="00656638"/>
    <w:rsid w:val="006D23F4"/>
    <w:rsid w:val="0070024C"/>
    <w:rsid w:val="007212C0"/>
    <w:rsid w:val="007672E6"/>
    <w:rsid w:val="00783CD6"/>
    <w:rsid w:val="007A15AE"/>
    <w:rsid w:val="007A72BA"/>
    <w:rsid w:val="0081330D"/>
    <w:rsid w:val="00826FD5"/>
    <w:rsid w:val="00840146"/>
    <w:rsid w:val="008555D1"/>
    <w:rsid w:val="008568C9"/>
    <w:rsid w:val="00877147"/>
    <w:rsid w:val="008953D2"/>
    <w:rsid w:val="008B4048"/>
    <w:rsid w:val="008C7544"/>
    <w:rsid w:val="008F515D"/>
    <w:rsid w:val="00922207"/>
    <w:rsid w:val="0095105A"/>
    <w:rsid w:val="009725DC"/>
    <w:rsid w:val="00975FBF"/>
    <w:rsid w:val="009D1BBF"/>
    <w:rsid w:val="00A1359C"/>
    <w:rsid w:val="00A237C5"/>
    <w:rsid w:val="00A56F96"/>
    <w:rsid w:val="00A66463"/>
    <w:rsid w:val="00AC202A"/>
    <w:rsid w:val="00AE2CD5"/>
    <w:rsid w:val="00B32818"/>
    <w:rsid w:val="00B4735F"/>
    <w:rsid w:val="00B84BF6"/>
    <w:rsid w:val="00BB2721"/>
    <w:rsid w:val="00BB47E5"/>
    <w:rsid w:val="00BD6E5B"/>
    <w:rsid w:val="00BF65CD"/>
    <w:rsid w:val="00C07FB6"/>
    <w:rsid w:val="00CB5B72"/>
    <w:rsid w:val="00CE4B18"/>
    <w:rsid w:val="00D246E6"/>
    <w:rsid w:val="00D45447"/>
    <w:rsid w:val="00D7044F"/>
    <w:rsid w:val="00DA7979"/>
    <w:rsid w:val="00DB3223"/>
    <w:rsid w:val="00DE4977"/>
    <w:rsid w:val="00DF3F3B"/>
    <w:rsid w:val="00DF5D38"/>
    <w:rsid w:val="00E002F2"/>
    <w:rsid w:val="00E0220E"/>
    <w:rsid w:val="00E037C6"/>
    <w:rsid w:val="00E048D4"/>
    <w:rsid w:val="00E41E85"/>
    <w:rsid w:val="00EC6D99"/>
    <w:rsid w:val="00EE0785"/>
    <w:rsid w:val="00F01DBD"/>
    <w:rsid w:val="00F2484A"/>
    <w:rsid w:val="00F441B2"/>
    <w:rsid w:val="00F609C1"/>
    <w:rsid w:val="00FB0261"/>
    <w:rsid w:val="00FD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8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5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41B2"/>
    <w:pPr>
      <w:ind w:left="720"/>
      <w:contextualSpacing/>
    </w:pPr>
  </w:style>
  <w:style w:type="table" w:styleId="LightList-Accent1">
    <w:name w:val="Light List Accent 1"/>
    <w:basedOn w:val="TableNormal"/>
    <w:uiPriority w:val="61"/>
    <w:rsid w:val="00452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10</Pages>
  <Words>2803</Words>
  <Characters>15477</Characters>
  <Application>Microsoft Office Word</Application>
  <DocSecurity>0</DocSecurity>
  <Lines>737</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Platt</dc:creator>
  <cp:lastModifiedBy>Bonnie Jonkman</cp:lastModifiedBy>
  <cp:revision>80</cp:revision>
  <dcterms:created xsi:type="dcterms:W3CDTF">2012-07-26T16:02:00Z</dcterms:created>
  <dcterms:modified xsi:type="dcterms:W3CDTF">2012-12-07T21:05:00Z</dcterms:modified>
</cp:coreProperties>
</file>